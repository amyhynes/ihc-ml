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AFD978" w14:textId="77777777" w:rsidR="00B308C0" w:rsidRPr="00B308C0" w:rsidRDefault="00B308C0" w:rsidP="00B308C0">
      <w:pPr>
        <w:spacing w:before="320" w:line="276" w:lineRule="auto"/>
        <w:rPr>
          <w:rFonts w:ascii="Calibri" w:eastAsia="Times New Roman" w:hAnsi="Calibri" w:cs="Calibri"/>
          <w:color w:val="000000"/>
        </w:rPr>
      </w:pPr>
      <w:r w:rsidRPr="00B308C0">
        <w:rPr>
          <w:rFonts w:ascii="Calibri" w:eastAsia="Times New Roman" w:hAnsi="Calibri" w:cs="Calibri"/>
          <w:color w:val="353744"/>
          <w:sz w:val="38"/>
          <w:szCs w:val="38"/>
        </w:rPr>
        <w:t>Machine Learning for Brain Histological Image Analysis</w:t>
      </w:r>
    </w:p>
    <w:p w14:paraId="4936B23A" w14:textId="77777777" w:rsidR="00B308C0" w:rsidRPr="00B308C0" w:rsidRDefault="00C10D50" w:rsidP="00B308C0">
      <w:pPr>
        <w:spacing w:line="276" w:lineRule="auto"/>
        <w:rPr>
          <w:rFonts w:ascii="Calibri" w:eastAsia="Times New Roman" w:hAnsi="Calibri" w:cs="Calibri"/>
          <w:color w:val="000000"/>
        </w:rPr>
      </w:pPr>
      <w:r>
        <w:rPr>
          <w:rFonts w:ascii="Calibri" w:eastAsia="Times New Roman" w:hAnsi="Calibri" w:cs="Calibri"/>
          <w:b/>
          <w:bCs/>
          <w:color w:val="666666"/>
          <w:sz w:val="28"/>
          <w:szCs w:val="28"/>
        </w:rPr>
        <w:t xml:space="preserve">Amy Hynes, </w:t>
      </w:r>
      <w:r w:rsidR="00B308C0" w:rsidRPr="00B308C0">
        <w:rPr>
          <w:rFonts w:ascii="Calibri" w:eastAsia="Times New Roman" w:hAnsi="Calibri" w:cs="Calibri"/>
          <w:b/>
          <w:bCs/>
          <w:color w:val="666666"/>
          <w:sz w:val="28"/>
          <w:szCs w:val="28"/>
        </w:rPr>
        <w:t>October 21st 2019</w:t>
      </w:r>
    </w:p>
    <w:p w14:paraId="5260288C" w14:textId="77777777" w:rsidR="00B308C0" w:rsidRPr="00B308C0" w:rsidRDefault="00B308C0" w:rsidP="00B308C0">
      <w:pPr>
        <w:spacing w:before="480" w:line="276" w:lineRule="auto"/>
        <w:outlineLvl w:val="0"/>
        <w:rPr>
          <w:rFonts w:ascii="Calibri" w:eastAsia="Times New Roman" w:hAnsi="Calibri" w:cs="Calibri"/>
          <w:b/>
          <w:bCs/>
          <w:color w:val="000000"/>
          <w:kern w:val="36"/>
          <w:sz w:val="48"/>
          <w:szCs w:val="48"/>
        </w:rPr>
      </w:pPr>
      <w:r w:rsidRPr="00B308C0">
        <w:rPr>
          <w:rFonts w:ascii="Calibri" w:eastAsia="Times New Roman" w:hAnsi="Calibri" w:cs="Calibri"/>
          <w:b/>
          <w:bCs/>
          <w:color w:val="353744"/>
          <w:kern w:val="36"/>
          <w:sz w:val="28"/>
          <w:szCs w:val="28"/>
        </w:rPr>
        <w:t>Abstract</w:t>
      </w:r>
    </w:p>
    <w:p w14:paraId="4E0055A8" w14:textId="3D366853" w:rsidR="00B308C0" w:rsidRPr="00B308C0" w:rsidRDefault="00B308C0" w:rsidP="00B308C0">
      <w:pPr>
        <w:spacing w:before="200" w:line="276" w:lineRule="auto"/>
        <w:rPr>
          <w:rFonts w:ascii="Calibri" w:eastAsia="Times New Roman" w:hAnsi="Calibri" w:cs="Calibri"/>
          <w:color w:val="000000"/>
          <w:sz w:val="28"/>
          <w:szCs w:val="28"/>
        </w:rPr>
      </w:pPr>
      <w:r w:rsidRPr="00B308C0">
        <w:rPr>
          <w:rFonts w:ascii="Calibri" w:eastAsia="Times New Roman" w:hAnsi="Calibri" w:cs="Calibri"/>
          <w:color w:val="353744"/>
        </w:rPr>
        <w:t xml:space="preserve">Manual image analysis for immunohistochemistry (IHC) images is time consuming and </w:t>
      </w:r>
      <w:r w:rsidRPr="009D36C4">
        <w:rPr>
          <w:rFonts w:ascii="Calibri" w:eastAsia="Times New Roman" w:hAnsi="Calibri" w:cs="Calibri"/>
          <w:color w:val="353744"/>
        </w:rPr>
        <w:t xml:space="preserve">quantification </w:t>
      </w:r>
      <w:r w:rsidRPr="00B308C0">
        <w:rPr>
          <w:rFonts w:ascii="Calibri" w:eastAsia="Times New Roman" w:hAnsi="Calibri" w:cs="Calibri"/>
          <w:color w:val="353744"/>
        </w:rPr>
        <w:t xml:space="preserve">results vary between researchers. This project </w:t>
      </w:r>
      <w:r w:rsidR="001864ED">
        <w:rPr>
          <w:rFonts w:ascii="Calibri" w:eastAsia="Times New Roman" w:hAnsi="Calibri" w:cs="Calibri"/>
          <w:color w:val="353744"/>
        </w:rPr>
        <w:t xml:space="preserve">experimentally determines which machine learning model gives the best results when automating this task, and </w:t>
      </w:r>
      <w:r w:rsidRPr="00B308C0">
        <w:rPr>
          <w:rFonts w:ascii="Calibri" w:eastAsia="Times New Roman" w:hAnsi="Calibri" w:cs="Calibri"/>
          <w:color w:val="353744"/>
        </w:rPr>
        <w:t xml:space="preserve">implements </w:t>
      </w:r>
      <w:r w:rsidR="001864ED">
        <w:rPr>
          <w:rFonts w:ascii="Calibri" w:eastAsia="Times New Roman" w:hAnsi="Calibri" w:cs="Calibri"/>
          <w:color w:val="353744"/>
        </w:rPr>
        <w:t>that model as software</w:t>
      </w:r>
      <w:r w:rsidRPr="00B308C0">
        <w:rPr>
          <w:rFonts w:ascii="Calibri" w:eastAsia="Times New Roman" w:hAnsi="Calibri" w:cs="Calibri"/>
          <w:color w:val="353744"/>
        </w:rPr>
        <w:t xml:space="preserve"> to analyze IHC images. These images are of mice brain slices which have been stained for different </w:t>
      </w:r>
      <w:r w:rsidR="00673AEA">
        <w:rPr>
          <w:rFonts w:ascii="Calibri" w:eastAsia="Times New Roman" w:hAnsi="Calibri" w:cs="Calibri"/>
          <w:color w:val="353744"/>
        </w:rPr>
        <w:t>neural and neuropathological processes</w:t>
      </w:r>
      <w:r w:rsidRPr="00B308C0">
        <w:rPr>
          <w:rFonts w:ascii="Calibri" w:eastAsia="Times New Roman" w:hAnsi="Calibri" w:cs="Calibri"/>
          <w:color w:val="353744"/>
        </w:rPr>
        <w:t xml:space="preserve">. Software </w:t>
      </w:r>
      <w:r w:rsidR="009E1708">
        <w:rPr>
          <w:rFonts w:ascii="Calibri" w:eastAsia="Times New Roman" w:hAnsi="Calibri" w:cs="Calibri"/>
          <w:color w:val="353744"/>
        </w:rPr>
        <w:t xml:space="preserve">will </w:t>
      </w:r>
      <w:r w:rsidRPr="00B308C0">
        <w:rPr>
          <w:rFonts w:ascii="Calibri" w:eastAsia="Times New Roman" w:hAnsi="Calibri" w:cs="Calibri"/>
          <w:color w:val="353744"/>
        </w:rPr>
        <w:t xml:space="preserve">allow for </w:t>
      </w:r>
      <w:r w:rsidR="009E1708">
        <w:rPr>
          <w:rFonts w:ascii="Calibri" w:eastAsia="Times New Roman" w:hAnsi="Calibri" w:cs="Calibri"/>
          <w:color w:val="353744"/>
        </w:rPr>
        <w:t>more efficient</w:t>
      </w:r>
      <w:r w:rsidR="009E1708" w:rsidRPr="00B308C0">
        <w:rPr>
          <w:rFonts w:ascii="Calibri" w:eastAsia="Times New Roman" w:hAnsi="Calibri" w:cs="Calibri"/>
          <w:color w:val="353744"/>
        </w:rPr>
        <w:t xml:space="preserve"> </w:t>
      </w:r>
      <w:r w:rsidR="009E1708">
        <w:rPr>
          <w:rFonts w:ascii="Calibri" w:eastAsia="Times New Roman" w:hAnsi="Calibri" w:cs="Calibri"/>
          <w:color w:val="353744"/>
        </w:rPr>
        <w:t xml:space="preserve">cellular-level quantification </w:t>
      </w:r>
      <w:r w:rsidRPr="00B308C0">
        <w:rPr>
          <w:rFonts w:ascii="Calibri" w:eastAsia="Times New Roman" w:hAnsi="Calibri" w:cs="Calibri"/>
          <w:color w:val="353744"/>
        </w:rPr>
        <w:t xml:space="preserve">and </w:t>
      </w:r>
      <w:r w:rsidR="009E1708">
        <w:rPr>
          <w:rFonts w:ascii="Calibri" w:eastAsia="Times New Roman" w:hAnsi="Calibri" w:cs="Calibri"/>
          <w:color w:val="353744"/>
        </w:rPr>
        <w:t>potentially results that are as reliable</w:t>
      </w:r>
      <w:r w:rsidR="009E1708" w:rsidRPr="00B308C0">
        <w:rPr>
          <w:rFonts w:ascii="Calibri" w:eastAsia="Times New Roman" w:hAnsi="Calibri" w:cs="Calibri"/>
          <w:color w:val="353744"/>
        </w:rPr>
        <w:t xml:space="preserve"> </w:t>
      </w:r>
      <w:r w:rsidR="009E1708">
        <w:rPr>
          <w:rFonts w:ascii="Calibri" w:eastAsia="Times New Roman" w:hAnsi="Calibri" w:cs="Calibri"/>
          <w:color w:val="353744"/>
        </w:rPr>
        <w:t>as manual techniques</w:t>
      </w:r>
      <w:r w:rsidRPr="00B308C0">
        <w:rPr>
          <w:rFonts w:ascii="Calibri" w:eastAsia="Times New Roman" w:hAnsi="Calibri" w:cs="Calibri"/>
          <w:color w:val="353744"/>
        </w:rPr>
        <w:t xml:space="preserve">. The software will be trained on sample images from Dr. Jamie </w:t>
      </w:r>
      <w:proofErr w:type="spellStart"/>
      <w:r w:rsidRPr="00B308C0">
        <w:rPr>
          <w:rFonts w:ascii="Calibri" w:eastAsia="Times New Roman" w:hAnsi="Calibri" w:cs="Calibri"/>
          <w:color w:val="353744"/>
        </w:rPr>
        <w:t>Near’s</w:t>
      </w:r>
      <w:proofErr w:type="spellEnd"/>
      <w:r w:rsidRPr="00B308C0">
        <w:rPr>
          <w:rFonts w:ascii="Calibri" w:eastAsia="Times New Roman" w:hAnsi="Calibri" w:cs="Calibri"/>
          <w:color w:val="353744"/>
        </w:rPr>
        <w:t xml:space="preserve"> lab, then tested on the remaining images and </w:t>
      </w:r>
      <w:r w:rsidR="009E1708">
        <w:rPr>
          <w:rFonts w:ascii="Calibri" w:eastAsia="Times New Roman" w:hAnsi="Calibri" w:cs="Calibri"/>
          <w:color w:val="353744"/>
        </w:rPr>
        <w:t>optimized</w:t>
      </w:r>
      <w:r w:rsidRPr="00B308C0">
        <w:rPr>
          <w:rFonts w:ascii="Calibri" w:eastAsia="Times New Roman" w:hAnsi="Calibri" w:cs="Calibri"/>
          <w:color w:val="353744"/>
        </w:rPr>
        <w:t xml:space="preserve"> to provide accurate results for different stains.</w:t>
      </w:r>
    </w:p>
    <w:p w14:paraId="7DE2DCDA" w14:textId="77777777" w:rsidR="00B308C0" w:rsidRPr="00B308C0" w:rsidRDefault="00B308C0" w:rsidP="00B308C0">
      <w:pPr>
        <w:spacing w:before="480" w:line="276" w:lineRule="auto"/>
        <w:outlineLvl w:val="0"/>
        <w:rPr>
          <w:rFonts w:ascii="Calibri" w:eastAsia="Times New Roman" w:hAnsi="Calibri" w:cs="Calibri"/>
          <w:b/>
          <w:bCs/>
          <w:color w:val="000000"/>
          <w:kern w:val="36"/>
          <w:sz w:val="48"/>
          <w:szCs w:val="48"/>
        </w:rPr>
      </w:pPr>
      <w:r w:rsidRPr="00B308C0">
        <w:rPr>
          <w:rFonts w:ascii="Calibri" w:eastAsia="Times New Roman" w:hAnsi="Calibri" w:cs="Calibri"/>
          <w:b/>
          <w:bCs/>
          <w:color w:val="353744"/>
          <w:kern w:val="36"/>
          <w:sz w:val="28"/>
          <w:szCs w:val="28"/>
        </w:rPr>
        <w:t>Introduction</w:t>
      </w:r>
    </w:p>
    <w:p w14:paraId="033F9AB3" w14:textId="4366707A" w:rsidR="00B308C0" w:rsidRPr="009D36C4" w:rsidRDefault="009E1708" w:rsidP="00B308C0">
      <w:pPr>
        <w:spacing w:before="200" w:line="276" w:lineRule="auto"/>
        <w:ind w:firstLine="720"/>
        <w:rPr>
          <w:rFonts w:ascii="Calibri" w:eastAsia="Times New Roman" w:hAnsi="Calibri" w:cs="Calibri"/>
          <w:color w:val="000000"/>
          <w:sz w:val="28"/>
          <w:szCs w:val="28"/>
        </w:rPr>
      </w:pPr>
      <w:r>
        <w:rPr>
          <w:rFonts w:ascii="Calibri" w:eastAsia="Times New Roman" w:hAnsi="Calibri" w:cs="Calibri"/>
          <w:color w:val="353744"/>
        </w:rPr>
        <w:t>Neuropsychiatric disorders</w:t>
      </w:r>
      <w:r w:rsidR="00B308C0" w:rsidRPr="00B308C0">
        <w:rPr>
          <w:rFonts w:ascii="Calibri" w:eastAsia="Times New Roman" w:hAnsi="Calibri" w:cs="Calibri"/>
          <w:color w:val="353744"/>
        </w:rPr>
        <w:t xml:space="preserve"> are studied using a variety of research methods including behavioural tests, </w:t>
      </w:r>
      <w:r>
        <w:rPr>
          <w:rFonts w:ascii="Calibri" w:eastAsia="Times New Roman" w:hAnsi="Calibri" w:cs="Calibri"/>
          <w:color w:val="353744"/>
        </w:rPr>
        <w:t>assays of brain structure and function</w:t>
      </w:r>
      <w:r w:rsidR="00B308C0" w:rsidRPr="00B308C0">
        <w:rPr>
          <w:rFonts w:ascii="Calibri" w:eastAsia="Times New Roman" w:hAnsi="Calibri" w:cs="Calibri"/>
          <w:color w:val="353744"/>
        </w:rPr>
        <w:t xml:space="preserve">, and </w:t>
      </w:r>
      <w:r>
        <w:rPr>
          <w:rFonts w:ascii="Calibri" w:eastAsia="Times New Roman" w:hAnsi="Calibri" w:cs="Calibri"/>
          <w:color w:val="353744"/>
        </w:rPr>
        <w:t>histological and immunohistochemical (IHC) analyses of</w:t>
      </w:r>
      <w:r w:rsidR="00B308C0" w:rsidRPr="00B308C0">
        <w:rPr>
          <w:rFonts w:ascii="Calibri" w:eastAsia="Times New Roman" w:hAnsi="Calibri" w:cs="Calibri"/>
          <w:color w:val="353744"/>
        </w:rPr>
        <w:t xml:space="preserve"> brain tissue.  IHC combines the immune response of various cells in the brain, including glial cells and neurons, with the visibility of histochemistry (</w:t>
      </w:r>
      <w:r w:rsidR="00334326">
        <w:rPr>
          <w:rFonts w:ascii="Calibri" w:eastAsia="Times New Roman" w:hAnsi="Calibri" w:cs="Calibri"/>
          <w:color w:val="353744"/>
        </w:rPr>
        <w:t>“</w:t>
      </w:r>
      <w:r w:rsidR="00334326" w:rsidRPr="005E1A14">
        <w:rPr>
          <w:rFonts w:ascii="Calibri" w:eastAsia="Times New Roman" w:hAnsi="Calibri" w:cs="Calibri"/>
          <w:color w:val="000000"/>
        </w:rPr>
        <w:t>Immunohistochemistry / IHC Antibody-Brain Tissue</w:t>
      </w:r>
      <w:r w:rsidR="00334326">
        <w:rPr>
          <w:rFonts w:ascii="Calibri" w:eastAsia="Times New Roman" w:hAnsi="Calibri" w:cs="Calibri"/>
          <w:color w:val="000000"/>
        </w:rPr>
        <w:t>”</w:t>
      </w:r>
      <w:r w:rsidR="00B308C0" w:rsidRPr="00B308C0">
        <w:rPr>
          <w:rFonts w:ascii="Calibri" w:eastAsia="Times New Roman" w:hAnsi="Calibri" w:cs="Calibri"/>
          <w:color w:val="353744"/>
        </w:rPr>
        <w:t>). Immuno-stains produce a variety of different IHC results depending on the immune response that stain causes. Different stains cause immune responses in different types of cells. Immuno-stained slices of brain tissue can be photographed under a microscope with or without fluorescence, depending on the stain. Once the tissue has been photographed, the IHC image can be analyzed to determine the number of cells stained. </w:t>
      </w:r>
    </w:p>
    <w:p w14:paraId="3A1E701D" w14:textId="1EDBF8B7" w:rsidR="00B308C0" w:rsidRPr="00B308C0" w:rsidRDefault="00B308C0" w:rsidP="00B308C0">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 xml:space="preserve">Analysis of IHC images is typically done manually, and while manual segmentation and cell counting provide accurate results, the process can be time consuming and </w:t>
      </w:r>
      <w:r w:rsidR="00855275">
        <w:rPr>
          <w:rFonts w:ascii="Calibri" w:eastAsia="Times New Roman" w:hAnsi="Calibri" w:cs="Calibri"/>
          <w:color w:val="353744"/>
        </w:rPr>
        <w:t>subject to rater bias</w:t>
      </w:r>
      <w:r w:rsidRPr="00B308C0">
        <w:rPr>
          <w:rFonts w:ascii="Calibri" w:eastAsia="Times New Roman" w:hAnsi="Calibri" w:cs="Calibri"/>
          <w:color w:val="353744"/>
        </w:rPr>
        <w:t xml:space="preserve">. Multiple raters can reduce analysis time; however, this adds variance to the data </w:t>
      </w:r>
      <w:r w:rsidR="00855275">
        <w:rPr>
          <w:rFonts w:ascii="Calibri" w:eastAsia="Times New Roman" w:hAnsi="Calibri" w:cs="Calibri"/>
          <w:color w:val="353744"/>
        </w:rPr>
        <w:t xml:space="preserve">due to inconsistent inter-rater </w:t>
      </w:r>
      <w:r w:rsidR="0085282F">
        <w:rPr>
          <w:rFonts w:ascii="Calibri" w:eastAsia="Times New Roman" w:hAnsi="Calibri" w:cs="Calibri"/>
          <w:color w:val="353744"/>
        </w:rPr>
        <w:t>reliability</w:t>
      </w:r>
      <w:r w:rsidR="00855275">
        <w:rPr>
          <w:rFonts w:ascii="Calibri" w:eastAsia="Times New Roman" w:hAnsi="Calibri" w:cs="Calibri"/>
          <w:color w:val="353744"/>
        </w:rPr>
        <w:t xml:space="preserve"> </w:t>
      </w:r>
      <w:r w:rsidRPr="00B308C0">
        <w:rPr>
          <w:rFonts w:ascii="Calibri" w:eastAsia="Times New Roman" w:hAnsi="Calibri" w:cs="Calibri"/>
          <w:color w:val="353744"/>
        </w:rPr>
        <w:t>(LaCroix-</w:t>
      </w:r>
      <w:proofErr w:type="spellStart"/>
      <w:r w:rsidRPr="00B308C0">
        <w:rPr>
          <w:rFonts w:ascii="Calibri" w:eastAsia="Times New Roman" w:hAnsi="Calibri" w:cs="Calibri"/>
          <w:color w:val="353744"/>
        </w:rPr>
        <w:t>Triki</w:t>
      </w:r>
      <w:proofErr w:type="spellEnd"/>
      <w:r w:rsidRPr="00B308C0">
        <w:rPr>
          <w:rFonts w:ascii="Calibri" w:eastAsia="Times New Roman" w:hAnsi="Calibri" w:cs="Calibri"/>
          <w:color w:val="353744"/>
        </w:rPr>
        <w:t xml:space="preserve"> et al.</w:t>
      </w:r>
      <w:r w:rsidR="009D36C4">
        <w:rPr>
          <w:rFonts w:ascii="Calibri" w:eastAsia="Times New Roman" w:hAnsi="Calibri" w:cs="Calibri"/>
          <w:color w:val="353744"/>
        </w:rPr>
        <w:t xml:space="preserve"> 1</w:t>
      </w:r>
      <w:r w:rsidRPr="00B308C0">
        <w:rPr>
          <w:rFonts w:ascii="Calibri" w:eastAsia="Times New Roman" w:hAnsi="Calibri" w:cs="Calibri"/>
          <w:color w:val="353744"/>
        </w:rPr>
        <w:t>). Automating this process would benefit researchers who use IHC imaging by reducing image analysis time and variability.</w:t>
      </w:r>
    </w:p>
    <w:p w14:paraId="3CBFCD06" w14:textId="7A4CB00A" w:rsidR="00B308C0" w:rsidRPr="00B308C0" w:rsidRDefault="00B308C0" w:rsidP="00B308C0">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Previous research has implemented machine learning for image analysis</w:t>
      </w:r>
      <w:r w:rsidR="00C5461B">
        <w:rPr>
          <w:rFonts w:ascii="Calibri" w:eastAsia="Times New Roman" w:hAnsi="Calibri" w:cs="Calibri"/>
          <w:color w:val="353744"/>
        </w:rPr>
        <w:t xml:space="preserve"> of microscopy data</w:t>
      </w:r>
      <w:r w:rsidRPr="00B308C0">
        <w:rPr>
          <w:rFonts w:ascii="Calibri" w:eastAsia="Times New Roman" w:hAnsi="Calibri" w:cs="Calibri"/>
          <w:color w:val="353744"/>
        </w:rPr>
        <w:t xml:space="preserve">, including IHC images. A variety of machine learning models have been used, from simple to complex as outlined in the literature review section. Complex models require large amounts </w:t>
      </w:r>
      <w:r w:rsidRPr="00B308C0">
        <w:rPr>
          <w:rFonts w:ascii="Calibri" w:eastAsia="Times New Roman" w:hAnsi="Calibri" w:cs="Calibri"/>
          <w:color w:val="353744"/>
        </w:rPr>
        <w:lastRenderedPageBreak/>
        <w:t>of data for training. Simple methods often achieve accuracy close to that of complex neural networks.</w:t>
      </w:r>
    </w:p>
    <w:p w14:paraId="25292A69" w14:textId="77777777" w:rsidR="00B308C0" w:rsidRPr="00B308C0" w:rsidRDefault="00B308C0" w:rsidP="00B308C0">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The purpose of this research project is to design and implement software that uses machine learning to perform analysis on IHC images. Multiple machine learning models will be studied and tested to determine which has the highest performance on the sample images provided by Dr. Jamie Near. Once the model is trained and optimized on that data set, extending the model will be investigated. Ideally, the software will perform well on multiple types of immuno-stains to provide the maximum value for researchers. The goal for this project is to produce a software system where researchers can upload their IHC images and tell the program which stain(s) were used, and the software reports the positive cell count in a precise and accurate manner.</w:t>
      </w:r>
    </w:p>
    <w:p w14:paraId="374CBFB5" w14:textId="77777777" w:rsidR="00B308C0" w:rsidRDefault="00B308C0" w:rsidP="00B308C0">
      <w:pPr>
        <w:spacing w:before="380" w:after="380" w:line="276" w:lineRule="auto"/>
        <w:outlineLvl w:val="0"/>
        <w:rPr>
          <w:rFonts w:ascii="Calibri" w:eastAsia="Times New Roman" w:hAnsi="Calibri" w:cs="Calibri"/>
          <w:b/>
          <w:bCs/>
          <w:color w:val="000000"/>
          <w:kern w:val="36"/>
          <w:sz w:val="48"/>
          <w:szCs w:val="48"/>
        </w:rPr>
      </w:pPr>
      <w:r w:rsidRPr="00B308C0">
        <w:rPr>
          <w:rFonts w:ascii="Calibri" w:eastAsia="Times New Roman" w:hAnsi="Calibri" w:cs="Calibri"/>
          <w:b/>
          <w:bCs/>
          <w:color w:val="353744"/>
          <w:kern w:val="36"/>
          <w:sz w:val="28"/>
          <w:szCs w:val="28"/>
        </w:rPr>
        <w:t>Literature Review</w:t>
      </w:r>
    </w:p>
    <w:p w14:paraId="16635A20" w14:textId="77777777" w:rsidR="00B308C0" w:rsidRPr="009D36C4" w:rsidRDefault="00B308C0" w:rsidP="00B308C0">
      <w:pPr>
        <w:spacing w:before="200" w:line="276" w:lineRule="auto"/>
        <w:ind w:firstLine="720"/>
        <w:rPr>
          <w:rFonts w:ascii="Calibri" w:eastAsia="Times New Roman" w:hAnsi="Calibri" w:cs="Calibri"/>
          <w:color w:val="353744"/>
        </w:rPr>
      </w:pPr>
      <w:r w:rsidRPr="00B308C0">
        <w:rPr>
          <w:rFonts w:ascii="Calibri" w:eastAsia="Times New Roman" w:hAnsi="Calibri" w:cs="Calibri"/>
          <w:color w:val="353744"/>
        </w:rPr>
        <w:t>A variety of approaches have been used to automate cell counting in immunohistochemistry images. This automation started by using algorithms based on intensity thresholding, edge detection, template matching, and active shape models (Pham et al. 842). </w:t>
      </w:r>
    </w:p>
    <w:p w14:paraId="7C852928" w14:textId="77777777" w:rsidR="00B308C0" w:rsidRPr="00B308C0" w:rsidRDefault="00B308C0" w:rsidP="00B308C0">
      <w:pPr>
        <w:spacing w:before="200" w:line="276" w:lineRule="auto"/>
        <w:ind w:firstLine="720"/>
        <w:rPr>
          <w:rFonts w:ascii="Calibri" w:eastAsia="Times New Roman" w:hAnsi="Calibri" w:cs="Calibri"/>
          <w:color w:val="353744"/>
        </w:rPr>
      </w:pPr>
      <w:r w:rsidRPr="00B308C0">
        <w:rPr>
          <w:rFonts w:ascii="Calibri" w:eastAsia="Times New Roman" w:hAnsi="Calibri" w:cs="Calibri"/>
          <w:color w:val="353744"/>
        </w:rPr>
        <w:t>As machine learning became more popular, different models have been trained for IHC image analysis. Machine learning approaches began with basic algorithms including support vector machines (SVM), random forests (RF), K-means clustering, and fuzzy c-means (Pham et al. 842).  K-means and fuzzy c-means algorithms are more useful for pathologies where cells appear in clusters.</w:t>
      </w:r>
    </w:p>
    <w:p w14:paraId="1B88D1D4" w14:textId="77E148F6" w:rsidR="00B308C0" w:rsidRPr="00B308C0" w:rsidRDefault="00B308C0" w:rsidP="00B308C0">
      <w:pPr>
        <w:spacing w:before="200" w:line="276" w:lineRule="auto"/>
        <w:ind w:firstLine="720"/>
        <w:rPr>
          <w:rFonts w:ascii="Calibri" w:eastAsia="Times New Roman" w:hAnsi="Calibri" w:cs="Calibri"/>
          <w:color w:val="000000"/>
          <w:sz w:val="28"/>
          <w:szCs w:val="28"/>
        </w:rPr>
      </w:pPr>
      <w:proofErr w:type="spellStart"/>
      <w:r w:rsidRPr="00B308C0">
        <w:rPr>
          <w:rFonts w:ascii="Calibri" w:eastAsia="Times New Roman" w:hAnsi="Calibri" w:cs="Calibri"/>
          <w:color w:val="353744"/>
        </w:rPr>
        <w:t>Areta</w:t>
      </w:r>
      <w:proofErr w:type="spellEnd"/>
      <w:r w:rsidRPr="00B308C0">
        <w:rPr>
          <w:rFonts w:ascii="Calibri" w:eastAsia="Times New Roman" w:hAnsi="Calibri" w:cs="Calibri"/>
          <w:color w:val="353744"/>
        </w:rPr>
        <w:t xml:space="preserve"> et al. explored the use of SVM for cell detection in microscopy images. Their algorithm was trained with simple dot annotation on sample images. Their use of SVM achieved state-of-the-art accuracy on</w:t>
      </w:r>
      <w:r w:rsidR="00F403C3">
        <w:rPr>
          <w:rFonts w:ascii="Calibri" w:eastAsia="Times New Roman" w:hAnsi="Calibri" w:cs="Calibri"/>
          <w:color w:val="353744"/>
        </w:rPr>
        <w:t xml:space="preserve"> h</w:t>
      </w:r>
      <w:r w:rsidR="00F403C3" w:rsidRPr="00F403C3">
        <w:rPr>
          <w:rFonts w:ascii="Calibri" w:eastAsia="Times New Roman" w:hAnsi="Calibri" w:cs="Calibri"/>
          <w:color w:val="353744"/>
        </w:rPr>
        <w:t xml:space="preserve">ematoxylin and eosin </w:t>
      </w:r>
      <w:r w:rsidR="00F403C3">
        <w:rPr>
          <w:rFonts w:ascii="Calibri" w:eastAsia="Times New Roman" w:hAnsi="Calibri" w:cs="Calibri"/>
          <w:color w:val="353744"/>
        </w:rPr>
        <w:t>(</w:t>
      </w:r>
      <w:r w:rsidRPr="00B308C0">
        <w:rPr>
          <w:rFonts w:ascii="Calibri" w:eastAsia="Times New Roman" w:hAnsi="Calibri" w:cs="Calibri"/>
          <w:color w:val="353744"/>
        </w:rPr>
        <w:t>H&amp;E</w:t>
      </w:r>
      <w:ins w:id="0" w:author="Amy Hynes" w:date="2019-10-30T13:16:00Z">
        <w:r w:rsidR="00F403C3">
          <w:rPr>
            <w:rFonts w:ascii="Calibri" w:eastAsia="Times New Roman" w:hAnsi="Calibri" w:cs="Calibri"/>
            <w:color w:val="353744"/>
          </w:rPr>
          <w:t>)</w:t>
        </w:r>
      </w:ins>
      <w:r w:rsidRPr="00B308C0">
        <w:rPr>
          <w:rFonts w:ascii="Calibri" w:eastAsia="Times New Roman" w:hAnsi="Calibri" w:cs="Calibri"/>
          <w:color w:val="353744"/>
        </w:rPr>
        <w:t>-stained images (1).</w:t>
      </w:r>
      <w:r w:rsidR="00F403C3">
        <w:rPr>
          <w:rFonts w:ascii="Calibri" w:eastAsia="Times New Roman" w:hAnsi="Calibri" w:cs="Calibri"/>
          <w:color w:val="353744"/>
        </w:rPr>
        <w:t xml:space="preserve"> H&amp;E staining reveals a considerable amount of microscopic anatomy, and is used to diagnose a range of histopathological conditions.</w:t>
      </w:r>
      <w:r w:rsidRPr="00B308C0">
        <w:rPr>
          <w:rFonts w:ascii="Calibri" w:eastAsia="Times New Roman" w:hAnsi="Calibri" w:cs="Calibri"/>
          <w:color w:val="353744"/>
        </w:rPr>
        <w:t xml:space="preserve"> </w:t>
      </w:r>
      <w:proofErr w:type="spellStart"/>
      <w:r w:rsidRPr="00B308C0">
        <w:rPr>
          <w:rFonts w:ascii="Calibri" w:eastAsia="Times New Roman" w:hAnsi="Calibri" w:cs="Calibri"/>
          <w:color w:val="353744"/>
        </w:rPr>
        <w:t>Mualla</w:t>
      </w:r>
      <w:proofErr w:type="spellEnd"/>
      <w:r w:rsidRPr="00B308C0">
        <w:rPr>
          <w:rFonts w:ascii="Calibri" w:eastAsia="Times New Roman" w:hAnsi="Calibri" w:cs="Calibri"/>
          <w:color w:val="353744"/>
        </w:rPr>
        <w:t xml:space="preserve"> et al. studied RF for cell detection in bright-field microscope images (1). Bright field microscopy is for unstained images, not those produced with IHC, but their method could be extended to IHC. Pham et al. experimented with SVM and RF for cell counting and segmentation of IHC images in the spinal cord. They performed preprocessing for both algorithms, and their RF contained 200 bagged classification trees (843).</w:t>
      </w:r>
    </w:p>
    <w:p w14:paraId="6AE673E0" w14:textId="18B90652" w:rsidR="00B308C0" w:rsidRPr="00B308C0" w:rsidRDefault="00B308C0" w:rsidP="00B308C0">
      <w:pPr>
        <w:spacing w:before="200" w:line="276" w:lineRule="auto"/>
        <w:rPr>
          <w:rFonts w:ascii="Calibri" w:eastAsia="Times New Roman" w:hAnsi="Calibri" w:cs="Calibri"/>
          <w:color w:val="353744"/>
        </w:rPr>
      </w:pPr>
      <w:r w:rsidRPr="00B308C0">
        <w:rPr>
          <w:rFonts w:ascii="Calibri" w:eastAsia="Times New Roman" w:hAnsi="Calibri" w:cs="Calibri"/>
          <w:color w:val="353744"/>
        </w:rPr>
        <w:tab/>
        <w:t xml:space="preserve">In recent years, deep learning using neural networks has become popular. Pham et al. also explored these techniques, using U-nets and fully convolutional networks (FCN) (843). There are a variety of neural network architectures explored by different research groups. Convolutional neural networks (CNNs) were explored by </w:t>
      </w:r>
      <w:proofErr w:type="spellStart"/>
      <w:r w:rsidRPr="00B308C0">
        <w:rPr>
          <w:rFonts w:ascii="Calibri" w:eastAsia="Times New Roman" w:hAnsi="Calibri" w:cs="Calibri"/>
          <w:color w:val="353744"/>
        </w:rPr>
        <w:t>Swiderska-Chadaj</w:t>
      </w:r>
      <w:proofErr w:type="spellEnd"/>
      <w:r w:rsidRPr="00B308C0">
        <w:rPr>
          <w:rFonts w:ascii="Calibri" w:eastAsia="Times New Roman" w:hAnsi="Calibri" w:cs="Calibri"/>
          <w:color w:val="353744"/>
        </w:rPr>
        <w:t xml:space="preserve"> et al. for cell </w:t>
      </w:r>
      <w:r w:rsidRPr="00B308C0">
        <w:rPr>
          <w:rFonts w:ascii="Calibri" w:eastAsia="Times New Roman" w:hAnsi="Calibri" w:cs="Calibri"/>
          <w:color w:val="353744"/>
        </w:rPr>
        <w:lastRenderedPageBreak/>
        <w:t xml:space="preserve">detection in IHC images. They </w:t>
      </w:r>
      <w:r w:rsidR="00BF1F0A">
        <w:rPr>
          <w:rFonts w:ascii="Calibri" w:eastAsia="Times New Roman" w:hAnsi="Calibri" w:cs="Calibri"/>
          <w:color w:val="353744"/>
        </w:rPr>
        <w:t>implemented</w:t>
      </w:r>
      <w:r w:rsidR="00BF1F0A" w:rsidRPr="00B308C0">
        <w:rPr>
          <w:rFonts w:ascii="Calibri" w:eastAsia="Times New Roman" w:hAnsi="Calibri" w:cs="Calibri"/>
          <w:color w:val="353744"/>
        </w:rPr>
        <w:t xml:space="preserve"> </w:t>
      </w:r>
      <w:r w:rsidRPr="00B308C0">
        <w:rPr>
          <w:rFonts w:ascii="Calibri" w:eastAsia="Times New Roman" w:hAnsi="Calibri" w:cs="Calibri"/>
          <w:color w:val="353744"/>
        </w:rPr>
        <w:t>four different CNN methods, and found the best results using U-nets. Fully convolutional networks (FCNs) are CNNs where the final layer has been replaced with a convolutional layer to capture the global context of the image (</w:t>
      </w:r>
      <w:proofErr w:type="spellStart"/>
      <w:r w:rsidR="00334326" w:rsidRPr="00660ECC">
        <w:rPr>
          <w:rFonts w:ascii="Calibri" w:eastAsia="Times New Roman" w:hAnsi="Calibri" w:cs="Calibri"/>
          <w:color w:val="000000"/>
          <w:lang w:val="en-US"/>
        </w:rPr>
        <w:t>Araujosantos</w:t>
      </w:r>
      <w:proofErr w:type="spellEnd"/>
      <w:r w:rsidRPr="00B308C0">
        <w:rPr>
          <w:rFonts w:ascii="Calibri" w:eastAsia="Times New Roman" w:hAnsi="Calibri" w:cs="Calibri"/>
          <w:color w:val="353744"/>
        </w:rPr>
        <w:t xml:space="preserve">). FCNs were explored by </w:t>
      </w:r>
      <w:proofErr w:type="spellStart"/>
      <w:r w:rsidRPr="00B308C0">
        <w:rPr>
          <w:rFonts w:ascii="Calibri" w:eastAsia="Times New Roman" w:hAnsi="Calibri" w:cs="Calibri"/>
          <w:color w:val="353744"/>
        </w:rPr>
        <w:t>Sheikhzadeh</w:t>
      </w:r>
      <w:proofErr w:type="spellEnd"/>
      <w:r w:rsidRPr="00B308C0">
        <w:rPr>
          <w:rFonts w:ascii="Calibri" w:eastAsia="Times New Roman" w:hAnsi="Calibri" w:cs="Calibri"/>
          <w:color w:val="353744"/>
        </w:rPr>
        <w:t xml:space="preserve"> et al. for automatic labelling of biomarkers in IHC images. Their approach uses CNNs and FCNs, and allows multiple types of biomarkers to be labelled by the same algorithm (1). This approach requires large amounts of data and computational complexity (3). Fully convolutional regression networks (FCRNs) were used by </w:t>
      </w:r>
      <w:proofErr w:type="spellStart"/>
      <w:r w:rsidRPr="00B308C0">
        <w:rPr>
          <w:rFonts w:ascii="Calibri" w:eastAsia="Times New Roman" w:hAnsi="Calibri" w:cs="Calibri"/>
          <w:color w:val="353744"/>
        </w:rPr>
        <w:t>Xie</w:t>
      </w:r>
      <w:proofErr w:type="spellEnd"/>
      <w:r w:rsidRPr="00B308C0">
        <w:rPr>
          <w:rFonts w:ascii="Calibri" w:eastAsia="Times New Roman" w:hAnsi="Calibri" w:cs="Calibri"/>
          <w:color w:val="353744"/>
        </w:rPr>
        <w:t xml:space="preserve"> et al. to perform cell counting and detection. CNNs are used to regress a cell spatial density map across an image, and the need for large amounts of training data is satisfied by using synthetic data to train the model. They showed that this model trained entirely on synthetic data generalizes well to real world data, and is useful even in the case of overlapping cells (1).</w:t>
      </w:r>
    </w:p>
    <w:p w14:paraId="25F84B9E" w14:textId="77777777" w:rsidR="00B308C0" w:rsidRPr="00B308C0" w:rsidRDefault="00B308C0" w:rsidP="00B308C0">
      <w:pPr>
        <w:spacing w:before="480" w:line="276" w:lineRule="auto"/>
        <w:outlineLvl w:val="0"/>
        <w:rPr>
          <w:rFonts w:ascii="Calibri" w:eastAsia="Times New Roman" w:hAnsi="Calibri" w:cs="Calibri"/>
          <w:b/>
          <w:bCs/>
          <w:color w:val="000000"/>
          <w:kern w:val="36"/>
          <w:sz w:val="48"/>
          <w:szCs w:val="48"/>
        </w:rPr>
      </w:pPr>
      <w:r w:rsidRPr="00B308C0">
        <w:rPr>
          <w:rFonts w:ascii="Calibri" w:eastAsia="Times New Roman" w:hAnsi="Calibri" w:cs="Calibri"/>
          <w:b/>
          <w:bCs/>
          <w:color w:val="353744"/>
          <w:kern w:val="36"/>
          <w:sz w:val="28"/>
          <w:szCs w:val="28"/>
        </w:rPr>
        <w:t>Methods</w:t>
      </w:r>
    </w:p>
    <w:p w14:paraId="4179ADF6" w14:textId="77777777" w:rsidR="00B308C0" w:rsidRPr="00B308C0" w:rsidRDefault="00B308C0" w:rsidP="00B308C0">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b/>
          <w:bCs/>
          <w:color w:val="353744"/>
          <w:sz w:val="26"/>
          <w:szCs w:val="26"/>
        </w:rPr>
        <w:t>Dataset:</w:t>
      </w:r>
    </w:p>
    <w:p w14:paraId="74138DBB" w14:textId="11CECAA7" w:rsidR="00B308C0" w:rsidRPr="00B308C0" w:rsidRDefault="00B308C0" w:rsidP="00B308C0">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 xml:space="preserve">The data to be used for this project are from the lab of Dr. Jamie Near, and are IHC images of </w:t>
      </w:r>
      <w:r w:rsidR="00C36E31">
        <w:rPr>
          <w:rFonts w:ascii="Calibri" w:eastAsia="Times New Roman" w:hAnsi="Calibri" w:cs="Calibri"/>
          <w:color w:val="353744"/>
        </w:rPr>
        <w:t xml:space="preserve">TgF344-AD </w:t>
      </w:r>
      <w:r w:rsidR="00BF1F0A">
        <w:rPr>
          <w:rFonts w:ascii="Calibri" w:eastAsia="Times New Roman" w:hAnsi="Calibri" w:cs="Calibri"/>
          <w:color w:val="353744"/>
        </w:rPr>
        <w:t>rat</w:t>
      </w:r>
      <w:r w:rsidR="00BF1F0A" w:rsidRPr="00B308C0">
        <w:rPr>
          <w:rFonts w:ascii="Calibri" w:eastAsia="Times New Roman" w:hAnsi="Calibri" w:cs="Calibri"/>
          <w:color w:val="353744"/>
        </w:rPr>
        <w:t xml:space="preserve"> </w:t>
      </w:r>
      <w:r w:rsidRPr="00B308C0">
        <w:rPr>
          <w:rFonts w:ascii="Calibri" w:eastAsia="Times New Roman" w:hAnsi="Calibri" w:cs="Calibri"/>
          <w:color w:val="353744"/>
        </w:rPr>
        <w:t>brains</w:t>
      </w:r>
      <w:r w:rsidR="00C36E31">
        <w:rPr>
          <w:rFonts w:ascii="Calibri" w:eastAsia="Times New Roman" w:hAnsi="Calibri" w:cs="Calibri"/>
          <w:color w:val="353744"/>
        </w:rPr>
        <w:t>,</w:t>
      </w:r>
      <w:bookmarkStart w:id="1" w:name="_GoBack"/>
      <w:bookmarkEnd w:id="1"/>
      <w:r w:rsidR="00C36E31">
        <w:rPr>
          <w:rFonts w:ascii="Calibri" w:eastAsia="Times New Roman" w:hAnsi="Calibri" w:cs="Calibri"/>
          <w:color w:val="353744"/>
        </w:rPr>
        <w:t xml:space="preserve"> </w:t>
      </w:r>
      <w:r w:rsidR="00BF1F0A">
        <w:rPr>
          <w:rFonts w:ascii="Calibri" w:eastAsia="Times New Roman" w:hAnsi="Calibri" w:cs="Calibri"/>
          <w:color w:val="353744"/>
        </w:rPr>
        <w:t>an Alzheimer’s disease model</w:t>
      </w:r>
      <w:r w:rsidRPr="0085282F">
        <w:rPr>
          <w:rFonts w:ascii="Calibri" w:eastAsia="Times New Roman" w:hAnsi="Calibri" w:cs="Calibri"/>
          <w:color w:val="353744"/>
        </w:rPr>
        <w:t xml:space="preserve">. This dataset may be supplemented with images from the Master’s project of Chloe </w:t>
      </w:r>
      <w:proofErr w:type="spellStart"/>
      <w:r w:rsidRPr="0085282F">
        <w:rPr>
          <w:rFonts w:ascii="Calibri" w:eastAsia="Times New Roman" w:hAnsi="Calibri" w:cs="Calibri"/>
          <w:color w:val="353744"/>
        </w:rPr>
        <w:t>Anastassiadis</w:t>
      </w:r>
      <w:proofErr w:type="spellEnd"/>
      <w:r w:rsidR="00BF1F0A">
        <w:rPr>
          <w:rFonts w:ascii="Calibri" w:eastAsia="Times New Roman" w:hAnsi="Calibri" w:cs="Calibri"/>
          <w:color w:val="353744"/>
        </w:rPr>
        <w:t xml:space="preserve"> in </w:t>
      </w:r>
      <w:proofErr w:type="spellStart"/>
      <w:r w:rsidR="00BF1F0A">
        <w:rPr>
          <w:rFonts w:ascii="Calibri" w:eastAsia="Times New Roman" w:hAnsi="Calibri" w:cs="Calibri"/>
          <w:color w:val="353744"/>
        </w:rPr>
        <w:t>Mallar</w:t>
      </w:r>
      <w:proofErr w:type="spellEnd"/>
      <w:r w:rsidR="00BF1F0A">
        <w:rPr>
          <w:rFonts w:ascii="Calibri" w:eastAsia="Times New Roman" w:hAnsi="Calibri" w:cs="Calibri"/>
          <w:color w:val="353744"/>
        </w:rPr>
        <w:t xml:space="preserve"> Chakravarty’s laboratory</w:t>
      </w:r>
      <w:r w:rsidRPr="00B308C0">
        <w:rPr>
          <w:rFonts w:ascii="Calibri" w:eastAsia="Times New Roman" w:hAnsi="Calibri" w:cs="Calibri"/>
          <w:color w:val="353744"/>
        </w:rPr>
        <w:t xml:space="preserve"> to facilitate training on the model on multiple IHC stains. Different IHC stains are used to visualize different cell responses in a brain slice, including multiple types of glial cells and their activation, neurons, and leukocytes. The images will be split into training and testing sets, and the training set will be manually tagged with cell counts and positive areas.</w:t>
      </w:r>
      <w:r w:rsidR="000A1559">
        <w:rPr>
          <w:rFonts w:ascii="Calibri" w:eastAsia="Times New Roman" w:hAnsi="Calibri" w:cs="Calibri"/>
          <w:color w:val="353744"/>
        </w:rPr>
        <w:t xml:space="preserve"> </w:t>
      </w:r>
      <w:r w:rsidR="000A1559" w:rsidRPr="00E8283B">
        <w:rPr>
          <w:rFonts w:ascii="Calibri" w:eastAsia="Times New Roman" w:hAnsi="Calibri" w:cs="Calibri"/>
          <w:color w:val="000000"/>
        </w:rPr>
        <w:t>The models</w:t>
      </w:r>
      <w:r w:rsidR="000A1559">
        <w:rPr>
          <w:rFonts w:ascii="Calibri" w:eastAsia="Times New Roman" w:hAnsi="Calibri" w:cs="Calibri"/>
          <w:color w:val="000000"/>
        </w:rPr>
        <w:t xml:space="preserve"> will be evaluated based on recall and precision as compared to manual analysis as the ground truth.</w:t>
      </w:r>
      <w:r w:rsidR="000A1559">
        <w:rPr>
          <w:rFonts w:ascii="Calibri" w:eastAsia="Times New Roman" w:hAnsi="Calibri" w:cs="Calibri"/>
          <w:color w:val="000000"/>
        </w:rPr>
        <w:t xml:space="preserve"> K fold cross validation will be used when comparing the performance of different models.</w:t>
      </w:r>
    </w:p>
    <w:p w14:paraId="2D313732" w14:textId="77777777" w:rsidR="00B308C0" w:rsidRPr="00B308C0" w:rsidRDefault="00B308C0" w:rsidP="00B308C0">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b/>
          <w:bCs/>
          <w:color w:val="353744"/>
          <w:sz w:val="26"/>
          <w:szCs w:val="26"/>
        </w:rPr>
        <w:t>Models:</w:t>
      </w:r>
    </w:p>
    <w:p w14:paraId="541F412B" w14:textId="77777777" w:rsidR="00B308C0" w:rsidRPr="00B308C0" w:rsidRDefault="00B308C0" w:rsidP="00B308C0">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This project will follow the structure of the study by Pham et al. who trained simple and complex models on IHC image analysis. The simple models used in this project will be SVM and RF. Different preprocessing options will be tuned, including histogram equalization, convolution and intensity thresholding. Features including shape, texture, and histogram gradients will be extracted from the images and provided as input to the models. For the RF model, different numbers of bagged classification trees will be tested to see where optimal accuracy is achieved. The simple models may be supplemented with K-means clustering and fuzzy c-means models if this improves performance on stains with more clustering. </w:t>
      </w:r>
    </w:p>
    <w:p w14:paraId="4E13FDD0" w14:textId="77777777" w:rsidR="00B308C0" w:rsidRPr="00B308C0" w:rsidRDefault="00B308C0" w:rsidP="00B308C0">
      <w:pPr>
        <w:spacing w:before="200" w:line="276" w:lineRule="auto"/>
        <w:rPr>
          <w:rFonts w:ascii="Calibri" w:eastAsia="Times New Roman" w:hAnsi="Calibri" w:cs="Calibri"/>
          <w:color w:val="000000"/>
          <w:sz w:val="28"/>
          <w:szCs w:val="28"/>
        </w:rPr>
      </w:pPr>
      <w:r w:rsidRPr="00B308C0">
        <w:rPr>
          <w:rFonts w:ascii="Calibri" w:eastAsia="Times New Roman" w:hAnsi="Calibri" w:cs="Calibri"/>
          <w:color w:val="353744"/>
        </w:rPr>
        <w:lastRenderedPageBreak/>
        <w:tab/>
        <w:t xml:space="preserve">The complex models will be U-nets and a multi-scale network. The implementation of the U-nets will closely follow that of </w:t>
      </w:r>
      <w:proofErr w:type="spellStart"/>
      <w:r w:rsidRPr="00B308C0">
        <w:rPr>
          <w:rFonts w:ascii="Calibri" w:eastAsia="Times New Roman" w:hAnsi="Calibri" w:cs="Calibri"/>
          <w:color w:val="353744"/>
        </w:rPr>
        <w:t>Ronneberger</w:t>
      </w:r>
      <w:proofErr w:type="spellEnd"/>
      <w:r w:rsidRPr="00B308C0">
        <w:rPr>
          <w:rFonts w:ascii="Calibri" w:eastAsia="Times New Roman" w:hAnsi="Calibri" w:cs="Calibri"/>
          <w:color w:val="353744"/>
        </w:rPr>
        <w:t xml:space="preserve"> et al., which implements a network and training strategy to reduce the amount of data required to train the model (234). The multi-scale network is a network of FCNs and the implementation will follow that of Pham et al. Preprocessing is not required on the complex models, so raw images can be used as input to the model (843). In a paper by </w:t>
      </w:r>
      <w:proofErr w:type="spellStart"/>
      <w:r w:rsidRPr="00B308C0">
        <w:rPr>
          <w:rFonts w:ascii="Calibri" w:eastAsia="Times New Roman" w:hAnsi="Calibri" w:cs="Calibri"/>
          <w:color w:val="353744"/>
        </w:rPr>
        <w:t>Janowczyk</w:t>
      </w:r>
      <w:proofErr w:type="spellEnd"/>
      <w:r w:rsidRPr="00B308C0">
        <w:rPr>
          <w:rFonts w:ascii="Calibri" w:eastAsia="Times New Roman" w:hAnsi="Calibri" w:cs="Calibri"/>
          <w:color w:val="353744"/>
        </w:rPr>
        <w:t xml:space="preserve"> and </w:t>
      </w:r>
      <w:proofErr w:type="spellStart"/>
      <w:r w:rsidRPr="00B308C0">
        <w:rPr>
          <w:rFonts w:ascii="Calibri" w:eastAsia="Times New Roman" w:hAnsi="Calibri" w:cs="Calibri"/>
          <w:color w:val="353744"/>
        </w:rPr>
        <w:t>Madabhushi</w:t>
      </w:r>
      <w:proofErr w:type="spellEnd"/>
      <w:r w:rsidRPr="00B308C0">
        <w:rPr>
          <w:rFonts w:ascii="Calibri" w:eastAsia="Times New Roman" w:hAnsi="Calibri" w:cs="Calibri"/>
          <w:color w:val="353744"/>
        </w:rPr>
        <w:t>, a tutorial on using deep learning for digital image pathology is presented, and this will serve as a starting point for building the model architecture.</w:t>
      </w:r>
    </w:p>
    <w:p w14:paraId="223E9345" w14:textId="47202910" w:rsidR="000A1559" w:rsidRPr="000A1559" w:rsidRDefault="00B308C0" w:rsidP="00B308C0">
      <w:pPr>
        <w:spacing w:before="200" w:line="276" w:lineRule="auto"/>
        <w:rPr>
          <w:rFonts w:ascii="Calibri" w:eastAsia="Times New Roman" w:hAnsi="Calibri" w:cs="Calibri"/>
          <w:color w:val="353744"/>
        </w:rPr>
      </w:pPr>
      <w:r w:rsidRPr="00B308C0">
        <w:rPr>
          <w:rFonts w:ascii="Calibri" w:eastAsia="Times New Roman" w:hAnsi="Calibri" w:cs="Calibri"/>
          <w:color w:val="353744"/>
        </w:rPr>
        <w:tab/>
        <w:t xml:space="preserve">Once the models have been trained on the data from Dr. Jamie </w:t>
      </w:r>
      <w:proofErr w:type="spellStart"/>
      <w:r w:rsidRPr="00B308C0">
        <w:rPr>
          <w:rFonts w:ascii="Calibri" w:eastAsia="Times New Roman" w:hAnsi="Calibri" w:cs="Calibri"/>
          <w:color w:val="353744"/>
        </w:rPr>
        <w:t>Near’s</w:t>
      </w:r>
      <w:proofErr w:type="spellEnd"/>
      <w:r w:rsidRPr="00B308C0">
        <w:rPr>
          <w:rFonts w:ascii="Calibri" w:eastAsia="Times New Roman" w:hAnsi="Calibri" w:cs="Calibri"/>
          <w:color w:val="353744"/>
        </w:rPr>
        <w:t xml:space="preserve"> lab, they will be generalized to work with multiple stains. The use of synthetic data as described in </w:t>
      </w:r>
      <w:proofErr w:type="spellStart"/>
      <w:r w:rsidRPr="00B308C0">
        <w:rPr>
          <w:rFonts w:ascii="Calibri" w:eastAsia="Times New Roman" w:hAnsi="Calibri" w:cs="Calibri"/>
          <w:color w:val="353744"/>
        </w:rPr>
        <w:t>Xie</w:t>
      </w:r>
      <w:proofErr w:type="spellEnd"/>
      <w:r w:rsidRPr="00B308C0">
        <w:rPr>
          <w:rFonts w:ascii="Calibri" w:eastAsia="Times New Roman" w:hAnsi="Calibri" w:cs="Calibri"/>
          <w:color w:val="353744"/>
        </w:rPr>
        <w:t xml:space="preserve"> et al. may help with this process (1)</w:t>
      </w:r>
      <w:ins w:id="2" w:author="Amy Hynes" w:date="2019-11-01T14:10:00Z">
        <w:r w:rsidR="000A1559">
          <w:rPr>
            <w:rFonts w:ascii="Calibri" w:eastAsia="Times New Roman" w:hAnsi="Calibri" w:cs="Calibri"/>
            <w:color w:val="353744"/>
          </w:rPr>
          <w:t>.</w:t>
        </w:r>
      </w:ins>
      <w:ins w:id="3" w:author="Amy Hynes" w:date="2019-11-01T14:09:00Z">
        <w:r w:rsidR="000A1559">
          <w:rPr>
            <w:rFonts w:ascii="Calibri" w:eastAsia="Times New Roman" w:hAnsi="Calibri" w:cs="Calibri"/>
            <w:color w:val="000000"/>
          </w:rPr>
          <w:t xml:space="preserve"> </w:t>
        </w:r>
      </w:ins>
    </w:p>
    <w:p w14:paraId="5883125C" w14:textId="77777777" w:rsidR="00B308C0" w:rsidRPr="00B308C0" w:rsidRDefault="00B308C0" w:rsidP="00B308C0">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b/>
          <w:bCs/>
          <w:color w:val="353744"/>
          <w:sz w:val="26"/>
          <w:szCs w:val="26"/>
        </w:rPr>
        <w:t>Software:</w:t>
      </w:r>
    </w:p>
    <w:p w14:paraId="37643FD8" w14:textId="77777777" w:rsidR="00B308C0" w:rsidRPr="009D36C4" w:rsidRDefault="00B308C0" w:rsidP="009D36C4">
      <w:pPr>
        <w:spacing w:before="200" w:line="276" w:lineRule="auto"/>
        <w:ind w:firstLine="720"/>
        <w:rPr>
          <w:rFonts w:ascii="Calibri" w:eastAsia="Times New Roman" w:hAnsi="Calibri" w:cs="Calibri"/>
          <w:color w:val="000000"/>
          <w:sz w:val="28"/>
          <w:szCs w:val="28"/>
        </w:rPr>
      </w:pPr>
      <w:r w:rsidRPr="00B308C0">
        <w:rPr>
          <w:rFonts w:ascii="Calibri" w:eastAsia="Times New Roman" w:hAnsi="Calibri" w:cs="Calibri"/>
          <w:color w:val="353744"/>
        </w:rPr>
        <w:t>Once the models have been evaluated, the best performing model will be packaged as software for use by researchers. In previous studies, simple models tend to perform as well or better than complex ones, and they require much smaller datasets for training and less computational power.</w:t>
      </w:r>
    </w:p>
    <w:p w14:paraId="1BF214F1" w14:textId="77777777" w:rsidR="00B308C0" w:rsidRPr="00B308C0" w:rsidRDefault="00B308C0" w:rsidP="00B308C0">
      <w:pPr>
        <w:spacing w:before="480" w:line="276" w:lineRule="auto"/>
        <w:outlineLvl w:val="0"/>
        <w:rPr>
          <w:rFonts w:ascii="Calibri" w:eastAsia="Times New Roman" w:hAnsi="Calibri" w:cs="Calibri"/>
          <w:b/>
          <w:bCs/>
          <w:color w:val="000000"/>
          <w:kern w:val="36"/>
          <w:sz w:val="48"/>
          <w:szCs w:val="48"/>
        </w:rPr>
      </w:pPr>
      <w:r w:rsidRPr="00B308C0">
        <w:rPr>
          <w:rFonts w:ascii="Calibri" w:eastAsia="Times New Roman" w:hAnsi="Calibri" w:cs="Calibri"/>
          <w:b/>
          <w:bCs/>
          <w:color w:val="353744"/>
          <w:kern w:val="36"/>
          <w:sz w:val="28"/>
          <w:szCs w:val="28"/>
        </w:rPr>
        <w:t>Work Plan</w:t>
      </w:r>
    </w:p>
    <w:p w14:paraId="311A225D" w14:textId="77777777" w:rsidR="00B308C0" w:rsidRPr="00B308C0" w:rsidRDefault="00B308C0" w:rsidP="00B308C0">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color w:val="353744"/>
          <w:sz w:val="26"/>
          <w:szCs w:val="26"/>
        </w:rPr>
        <w:t>Fall Semester (October - December) 2019:</w:t>
      </w:r>
    </w:p>
    <w:p w14:paraId="52A52832" w14:textId="77777777" w:rsidR="00B308C0" w:rsidRPr="00B308C0" w:rsidRDefault="00B308C0" w:rsidP="00B308C0">
      <w:pPr>
        <w:numPr>
          <w:ilvl w:val="0"/>
          <w:numId w:val="1"/>
        </w:numPr>
        <w:spacing w:before="200" w:line="276" w:lineRule="auto"/>
        <w:textAlignment w:val="baseline"/>
        <w:rPr>
          <w:rFonts w:ascii="Calibri" w:eastAsia="Times New Roman" w:hAnsi="Calibri" w:cs="Calibri"/>
          <w:color w:val="353744"/>
        </w:rPr>
      </w:pPr>
      <w:r w:rsidRPr="00B308C0">
        <w:rPr>
          <w:rFonts w:ascii="Calibri" w:eastAsia="Times New Roman" w:hAnsi="Calibri" w:cs="Calibri"/>
          <w:color w:val="353744"/>
        </w:rPr>
        <w:t>Image pre-processing for simple models</w:t>
      </w:r>
    </w:p>
    <w:p w14:paraId="2503DAE9" w14:textId="77777777" w:rsidR="00B308C0" w:rsidRPr="00B308C0" w:rsidRDefault="00B308C0" w:rsidP="00B308C0">
      <w:pPr>
        <w:numPr>
          <w:ilvl w:val="0"/>
          <w:numId w:val="1"/>
        </w:numPr>
        <w:spacing w:line="276" w:lineRule="auto"/>
        <w:textAlignment w:val="baseline"/>
        <w:rPr>
          <w:rFonts w:ascii="Calibri" w:eastAsia="Times New Roman" w:hAnsi="Calibri" w:cs="Calibri"/>
          <w:color w:val="353744"/>
        </w:rPr>
      </w:pPr>
      <w:r w:rsidRPr="00B308C0">
        <w:rPr>
          <w:rFonts w:ascii="Calibri" w:eastAsia="Times New Roman" w:hAnsi="Calibri" w:cs="Calibri"/>
          <w:color w:val="353744"/>
        </w:rPr>
        <w:t xml:space="preserve">Follow </w:t>
      </w:r>
      <w:proofErr w:type="spellStart"/>
      <w:r w:rsidRPr="00B308C0">
        <w:rPr>
          <w:rFonts w:ascii="Calibri" w:eastAsia="Times New Roman" w:hAnsi="Calibri" w:cs="Calibri"/>
          <w:color w:val="353744"/>
        </w:rPr>
        <w:t>Janowczyk</w:t>
      </w:r>
      <w:proofErr w:type="spellEnd"/>
      <w:r w:rsidRPr="00B308C0">
        <w:rPr>
          <w:rFonts w:ascii="Calibri" w:eastAsia="Times New Roman" w:hAnsi="Calibri" w:cs="Calibri"/>
          <w:color w:val="353744"/>
        </w:rPr>
        <w:t xml:space="preserve"> and </w:t>
      </w:r>
      <w:proofErr w:type="spellStart"/>
      <w:r w:rsidRPr="00B308C0">
        <w:rPr>
          <w:rFonts w:ascii="Calibri" w:eastAsia="Times New Roman" w:hAnsi="Calibri" w:cs="Calibri"/>
          <w:color w:val="353744"/>
        </w:rPr>
        <w:t>Madabhushi</w:t>
      </w:r>
      <w:proofErr w:type="spellEnd"/>
      <w:r w:rsidRPr="00B308C0">
        <w:rPr>
          <w:rFonts w:ascii="Calibri" w:eastAsia="Times New Roman" w:hAnsi="Calibri" w:cs="Calibri"/>
          <w:color w:val="353744"/>
        </w:rPr>
        <w:t xml:space="preserve"> tutorial to set up architecture for complex models</w:t>
      </w:r>
    </w:p>
    <w:p w14:paraId="1FF1E0D5" w14:textId="77777777" w:rsidR="00B308C0" w:rsidRPr="00B308C0" w:rsidRDefault="00B308C0" w:rsidP="00B308C0">
      <w:pPr>
        <w:numPr>
          <w:ilvl w:val="0"/>
          <w:numId w:val="1"/>
        </w:numPr>
        <w:spacing w:line="276" w:lineRule="auto"/>
        <w:textAlignment w:val="baseline"/>
        <w:rPr>
          <w:rFonts w:ascii="Calibri" w:eastAsia="Times New Roman" w:hAnsi="Calibri" w:cs="Calibri"/>
          <w:color w:val="353744"/>
        </w:rPr>
      </w:pPr>
      <w:r w:rsidRPr="00B308C0">
        <w:rPr>
          <w:rFonts w:ascii="Calibri" w:eastAsia="Times New Roman" w:hAnsi="Calibri" w:cs="Calibri"/>
          <w:color w:val="353744"/>
        </w:rPr>
        <w:t>Begin implementing the four models</w:t>
      </w:r>
    </w:p>
    <w:p w14:paraId="1D4B0A19" w14:textId="77777777" w:rsidR="00B308C0" w:rsidRPr="00B308C0" w:rsidRDefault="00B308C0" w:rsidP="00B308C0">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color w:val="353744"/>
          <w:sz w:val="26"/>
          <w:szCs w:val="26"/>
        </w:rPr>
        <w:t>January/February 2020:</w:t>
      </w:r>
    </w:p>
    <w:p w14:paraId="62CF15D4" w14:textId="77777777" w:rsidR="00B308C0" w:rsidRPr="009D36C4" w:rsidRDefault="00B308C0" w:rsidP="00B308C0">
      <w:pPr>
        <w:numPr>
          <w:ilvl w:val="0"/>
          <w:numId w:val="2"/>
        </w:numPr>
        <w:spacing w:before="200" w:line="276" w:lineRule="auto"/>
        <w:textAlignment w:val="baseline"/>
        <w:rPr>
          <w:rFonts w:ascii="Calibri" w:eastAsia="Times New Roman" w:hAnsi="Calibri" w:cs="Calibri"/>
          <w:color w:val="353744"/>
        </w:rPr>
      </w:pPr>
      <w:r w:rsidRPr="00B308C0">
        <w:rPr>
          <w:rFonts w:ascii="Calibri" w:eastAsia="Times New Roman" w:hAnsi="Calibri" w:cs="Calibri"/>
          <w:color w:val="353744"/>
        </w:rPr>
        <w:t>Tune models to optimize performance</w:t>
      </w:r>
    </w:p>
    <w:p w14:paraId="3D85616C" w14:textId="77777777" w:rsidR="00B308C0" w:rsidRPr="00B308C0" w:rsidRDefault="00B308C0" w:rsidP="00B308C0">
      <w:pPr>
        <w:numPr>
          <w:ilvl w:val="0"/>
          <w:numId w:val="2"/>
        </w:numPr>
        <w:spacing w:line="276" w:lineRule="auto"/>
        <w:textAlignment w:val="baseline"/>
        <w:rPr>
          <w:rFonts w:ascii="Calibri" w:eastAsia="Times New Roman" w:hAnsi="Calibri" w:cs="Calibri"/>
          <w:color w:val="353744"/>
        </w:rPr>
      </w:pPr>
      <w:r w:rsidRPr="009D36C4">
        <w:rPr>
          <w:rFonts w:ascii="Calibri" w:eastAsia="Times New Roman" w:hAnsi="Calibri" w:cs="Calibri"/>
          <w:color w:val="353744"/>
        </w:rPr>
        <w:t>Generalize models to work on multiple stains</w:t>
      </w:r>
    </w:p>
    <w:p w14:paraId="40F74C4B" w14:textId="77777777" w:rsidR="00B308C0" w:rsidRPr="009D36C4" w:rsidRDefault="00B308C0" w:rsidP="00B308C0">
      <w:pPr>
        <w:numPr>
          <w:ilvl w:val="0"/>
          <w:numId w:val="2"/>
        </w:numPr>
        <w:spacing w:line="276" w:lineRule="auto"/>
        <w:textAlignment w:val="baseline"/>
        <w:rPr>
          <w:rFonts w:ascii="Calibri" w:eastAsia="Times New Roman" w:hAnsi="Calibri" w:cs="Calibri"/>
          <w:color w:val="353744"/>
        </w:rPr>
      </w:pPr>
      <w:r w:rsidRPr="00B308C0">
        <w:rPr>
          <w:rFonts w:ascii="Calibri" w:eastAsia="Times New Roman" w:hAnsi="Calibri" w:cs="Calibri"/>
          <w:color w:val="353744"/>
        </w:rPr>
        <w:t>Progress report on the performance of each model</w:t>
      </w:r>
    </w:p>
    <w:p w14:paraId="6A36ADD6" w14:textId="77777777" w:rsidR="00B308C0" w:rsidRPr="00B308C0" w:rsidRDefault="00B308C0" w:rsidP="00B308C0">
      <w:pPr>
        <w:numPr>
          <w:ilvl w:val="0"/>
          <w:numId w:val="2"/>
        </w:numPr>
        <w:spacing w:line="276" w:lineRule="auto"/>
        <w:textAlignment w:val="baseline"/>
        <w:rPr>
          <w:rFonts w:ascii="Calibri" w:eastAsia="Times New Roman" w:hAnsi="Calibri" w:cs="Calibri"/>
          <w:color w:val="353744"/>
        </w:rPr>
      </w:pPr>
      <w:r w:rsidRPr="009D36C4">
        <w:rPr>
          <w:rFonts w:ascii="Calibri" w:eastAsia="Times New Roman" w:hAnsi="Calibri" w:cs="Calibri"/>
          <w:color w:val="353744"/>
        </w:rPr>
        <w:t>S</w:t>
      </w:r>
      <w:r w:rsidRPr="00B308C0">
        <w:rPr>
          <w:rFonts w:ascii="Calibri" w:eastAsia="Times New Roman" w:hAnsi="Calibri" w:cs="Calibri"/>
          <w:color w:val="353744"/>
        </w:rPr>
        <w:t>elect best performing model</w:t>
      </w:r>
    </w:p>
    <w:p w14:paraId="4EB7EDB7" w14:textId="77777777" w:rsidR="00B308C0" w:rsidRPr="00B308C0" w:rsidRDefault="00B308C0" w:rsidP="00B308C0">
      <w:pPr>
        <w:spacing w:before="200" w:line="276" w:lineRule="auto"/>
        <w:outlineLvl w:val="2"/>
        <w:rPr>
          <w:rFonts w:ascii="Calibri" w:eastAsia="Times New Roman" w:hAnsi="Calibri" w:cs="Calibri"/>
          <w:b/>
          <w:bCs/>
          <w:color w:val="000000"/>
          <w:sz w:val="27"/>
          <w:szCs w:val="27"/>
        </w:rPr>
      </w:pPr>
      <w:r w:rsidRPr="00B308C0">
        <w:rPr>
          <w:rFonts w:ascii="Calibri" w:eastAsia="Times New Roman" w:hAnsi="Calibri" w:cs="Calibri"/>
          <w:color w:val="353744"/>
          <w:sz w:val="26"/>
          <w:szCs w:val="26"/>
        </w:rPr>
        <w:t>March/April 2020:</w:t>
      </w:r>
    </w:p>
    <w:p w14:paraId="012772CE" w14:textId="77777777" w:rsidR="00B308C0" w:rsidRPr="00B308C0" w:rsidRDefault="00B308C0" w:rsidP="00B308C0">
      <w:pPr>
        <w:numPr>
          <w:ilvl w:val="0"/>
          <w:numId w:val="3"/>
        </w:numPr>
        <w:spacing w:before="200" w:line="276" w:lineRule="auto"/>
        <w:textAlignment w:val="baseline"/>
        <w:rPr>
          <w:rFonts w:ascii="Calibri" w:eastAsia="Times New Roman" w:hAnsi="Calibri" w:cs="Calibri"/>
          <w:color w:val="353744"/>
        </w:rPr>
      </w:pPr>
      <w:r w:rsidRPr="00B308C0">
        <w:rPr>
          <w:rFonts w:ascii="Calibri" w:eastAsia="Times New Roman" w:hAnsi="Calibri" w:cs="Calibri"/>
          <w:color w:val="353744"/>
        </w:rPr>
        <w:t>Refine implementation</w:t>
      </w:r>
      <w:r w:rsidRPr="009D36C4">
        <w:rPr>
          <w:rFonts w:ascii="Calibri" w:eastAsia="Times New Roman" w:hAnsi="Calibri" w:cs="Calibri"/>
          <w:color w:val="353744"/>
        </w:rPr>
        <w:t xml:space="preserve"> of model</w:t>
      </w:r>
    </w:p>
    <w:p w14:paraId="616BFCD6" w14:textId="77777777" w:rsidR="00B308C0" w:rsidRPr="00B308C0" w:rsidRDefault="00B308C0" w:rsidP="00B308C0">
      <w:pPr>
        <w:numPr>
          <w:ilvl w:val="0"/>
          <w:numId w:val="3"/>
        </w:numPr>
        <w:spacing w:line="276" w:lineRule="auto"/>
        <w:textAlignment w:val="baseline"/>
        <w:rPr>
          <w:rFonts w:ascii="Calibri" w:eastAsia="Times New Roman" w:hAnsi="Calibri" w:cs="Calibri"/>
          <w:color w:val="353744"/>
        </w:rPr>
      </w:pPr>
      <w:r w:rsidRPr="00B308C0">
        <w:rPr>
          <w:rFonts w:ascii="Calibri" w:eastAsia="Times New Roman" w:hAnsi="Calibri" w:cs="Calibri"/>
          <w:color w:val="353744"/>
        </w:rPr>
        <w:t>Write software packages to facilitate use by researchers </w:t>
      </w:r>
    </w:p>
    <w:p w14:paraId="06CF79D6" w14:textId="77777777" w:rsidR="00B308C0" w:rsidRPr="00B308C0" w:rsidRDefault="00B308C0" w:rsidP="00B308C0">
      <w:pPr>
        <w:numPr>
          <w:ilvl w:val="0"/>
          <w:numId w:val="3"/>
        </w:numPr>
        <w:spacing w:line="276" w:lineRule="auto"/>
        <w:textAlignment w:val="baseline"/>
        <w:rPr>
          <w:rFonts w:ascii="Calibri" w:eastAsia="Times New Roman" w:hAnsi="Calibri" w:cs="Calibri"/>
          <w:color w:val="353744"/>
        </w:rPr>
      </w:pPr>
      <w:r w:rsidRPr="00B308C0">
        <w:rPr>
          <w:rFonts w:ascii="Calibri" w:eastAsia="Times New Roman" w:hAnsi="Calibri" w:cs="Calibri"/>
          <w:color w:val="353744"/>
        </w:rPr>
        <w:t>Final report</w:t>
      </w:r>
    </w:p>
    <w:p w14:paraId="6081A862" w14:textId="77777777" w:rsidR="00B308C0" w:rsidRDefault="00B308C0" w:rsidP="00B308C0">
      <w:pPr>
        <w:spacing w:after="240" w:line="276" w:lineRule="auto"/>
        <w:rPr>
          <w:rFonts w:ascii="Calibri" w:eastAsia="Times New Roman" w:hAnsi="Calibri" w:cs="Calibri"/>
          <w:color w:val="000000"/>
        </w:rPr>
      </w:pPr>
      <w:r w:rsidRPr="00B308C0">
        <w:rPr>
          <w:rFonts w:ascii="Calibri" w:eastAsia="Times New Roman" w:hAnsi="Calibri" w:cs="Calibri"/>
          <w:color w:val="000000"/>
        </w:rPr>
        <w:lastRenderedPageBreak/>
        <w:br/>
      </w:r>
      <w:r w:rsidRPr="00B308C0">
        <w:rPr>
          <w:rFonts w:ascii="Calibri" w:eastAsia="Times New Roman" w:hAnsi="Calibri" w:cs="Calibri"/>
          <w:color w:val="000000"/>
        </w:rPr>
        <w:br/>
      </w:r>
      <w:r w:rsidRPr="00B308C0">
        <w:rPr>
          <w:rFonts w:ascii="Calibri" w:eastAsia="Times New Roman" w:hAnsi="Calibri" w:cs="Calibri"/>
          <w:color w:val="000000"/>
        </w:rPr>
        <w:br/>
      </w:r>
      <w:r w:rsidRPr="00B308C0">
        <w:rPr>
          <w:rFonts w:ascii="Calibri" w:eastAsia="Times New Roman" w:hAnsi="Calibri" w:cs="Calibri"/>
          <w:color w:val="000000"/>
        </w:rPr>
        <w:br/>
      </w:r>
      <w:r w:rsidRPr="00B308C0">
        <w:rPr>
          <w:rFonts w:ascii="Calibri" w:eastAsia="Times New Roman" w:hAnsi="Calibri" w:cs="Calibri"/>
          <w:color w:val="000000"/>
        </w:rPr>
        <w:br/>
      </w:r>
      <w:r w:rsidRPr="00B308C0">
        <w:rPr>
          <w:rFonts w:ascii="Calibri" w:eastAsia="Times New Roman" w:hAnsi="Calibri" w:cs="Calibri"/>
          <w:color w:val="000000"/>
        </w:rPr>
        <w:br/>
      </w:r>
    </w:p>
    <w:p w14:paraId="6925A6CB" w14:textId="77777777" w:rsidR="00B308C0" w:rsidRPr="00B308C0" w:rsidRDefault="00B308C0" w:rsidP="00B308C0">
      <w:pPr>
        <w:spacing w:after="240" w:line="276" w:lineRule="auto"/>
        <w:rPr>
          <w:rFonts w:ascii="Calibri" w:eastAsia="Times New Roman" w:hAnsi="Calibri" w:cs="Calibri"/>
          <w:color w:val="000000"/>
        </w:rPr>
      </w:pPr>
    </w:p>
    <w:p w14:paraId="647CA8DD" w14:textId="77777777" w:rsidR="00660ECC" w:rsidRPr="00660ECC" w:rsidRDefault="00B308C0" w:rsidP="00660ECC">
      <w:pPr>
        <w:spacing w:before="200" w:line="276" w:lineRule="auto"/>
        <w:jc w:val="center"/>
        <w:rPr>
          <w:rFonts w:ascii="Calibri" w:eastAsia="Times New Roman" w:hAnsi="Calibri" w:cs="Calibri"/>
          <w:color w:val="353744"/>
        </w:rPr>
      </w:pPr>
      <w:r w:rsidRPr="00B308C0">
        <w:rPr>
          <w:rFonts w:ascii="Calibri" w:eastAsia="Times New Roman" w:hAnsi="Calibri" w:cs="Calibri"/>
          <w:color w:val="353744"/>
        </w:rPr>
        <w:t>Works Cited</w:t>
      </w:r>
    </w:p>
    <w:p w14:paraId="1D670E70" w14:textId="77777777" w:rsidR="00660ECC" w:rsidRDefault="00660ECC" w:rsidP="005E1A14">
      <w:pPr>
        <w:spacing w:before="200" w:line="276" w:lineRule="auto"/>
        <w:ind w:left="567" w:hanging="567"/>
        <w:rPr>
          <w:rFonts w:ascii="Calibri" w:eastAsia="Times New Roman" w:hAnsi="Calibri" w:cs="Calibri"/>
          <w:color w:val="000000"/>
        </w:rPr>
      </w:pPr>
      <w:r w:rsidRPr="005E1A14">
        <w:rPr>
          <w:rFonts w:ascii="Calibri" w:eastAsia="Times New Roman" w:hAnsi="Calibri" w:cs="Calibri"/>
          <w:color w:val="000000"/>
        </w:rPr>
        <w:t>"Immunohistochemistry / IHC Antibody-Brain Tissue." </w:t>
      </w:r>
      <w:r>
        <w:rPr>
          <w:rFonts w:ascii="Calibri" w:eastAsia="Times New Roman" w:hAnsi="Calibri" w:cs="Calibri"/>
          <w:i/>
          <w:iCs/>
          <w:color w:val="000000"/>
        </w:rPr>
        <w:t>Sino Biological</w:t>
      </w:r>
      <w:r w:rsidRPr="005E1A14">
        <w:rPr>
          <w:rFonts w:ascii="Calibri" w:eastAsia="Times New Roman" w:hAnsi="Calibri" w:cs="Calibri"/>
          <w:color w:val="000000"/>
        </w:rPr>
        <w:t xml:space="preserve">, </w:t>
      </w:r>
      <w:r>
        <w:rPr>
          <w:rFonts w:ascii="Calibri" w:eastAsia="Times New Roman" w:hAnsi="Calibri" w:cs="Calibri"/>
          <w:color w:val="000000"/>
        </w:rPr>
        <w:t>2019</w:t>
      </w:r>
      <w:r w:rsidRPr="005E1A14">
        <w:rPr>
          <w:rFonts w:ascii="Calibri" w:eastAsia="Times New Roman" w:hAnsi="Calibri" w:cs="Calibri"/>
          <w:color w:val="000000"/>
        </w:rPr>
        <w:t>,</w:t>
      </w:r>
      <w:r>
        <w:rPr>
          <w:rFonts w:ascii="Calibri" w:eastAsia="Times New Roman" w:hAnsi="Calibri" w:cs="Calibri"/>
          <w:color w:val="000000"/>
        </w:rPr>
        <w:t xml:space="preserve"> </w:t>
      </w:r>
      <w:hyperlink r:id="rId5" w:history="1">
        <w:r w:rsidRPr="002D7687">
          <w:rPr>
            <w:rStyle w:val="Hyperlink"/>
            <w:rFonts w:ascii="Calibri" w:eastAsia="Times New Roman" w:hAnsi="Calibri" w:cs="Calibri"/>
          </w:rPr>
          <w:t>www.sinobiological.com/immunohistochemistry-ihc-antibody-brain-tissue.html</w:t>
        </w:r>
      </w:hyperlink>
      <w:r>
        <w:rPr>
          <w:rFonts w:ascii="Calibri" w:eastAsia="Times New Roman" w:hAnsi="Calibri" w:cs="Calibri"/>
          <w:color w:val="000000"/>
        </w:rPr>
        <w:t>.</w:t>
      </w:r>
    </w:p>
    <w:p w14:paraId="15A1A499" w14:textId="77777777" w:rsidR="00660ECC" w:rsidRPr="009E1708" w:rsidRDefault="00660ECC" w:rsidP="001D2D4B">
      <w:pPr>
        <w:spacing w:before="200" w:line="276" w:lineRule="auto"/>
        <w:ind w:left="567" w:hanging="567"/>
        <w:rPr>
          <w:rFonts w:ascii="Calibri" w:eastAsia="Times New Roman" w:hAnsi="Calibri" w:cs="Calibri"/>
          <w:color w:val="353744"/>
          <w:lang w:val="fr-CA"/>
        </w:rPr>
      </w:pPr>
      <w:proofErr w:type="spellStart"/>
      <w:r w:rsidRPr="009E1708">
        <w:rPr>
          <w:rFonts w:ascii="Calibri" w:eastAsia="Times New Roman" w:hAnsi="Calibri" w:cs="Calibri"/>
          <w:color w:val="000000"/>
          <w:lang w:val="fr-CA"/>
        </w:rPr>
        <w:t>Araujosantos</w:t>
      </w:r>
      <w:proofErr w:type="spellEnd"/>
      <w:r w:rsidRPr="009E1708">
        <w:rPr>
          <w:rFonts w:ascii="Calibri" w:eastAsia="Times New Roman" w:hAnsi="Calibri" w:cs="Calibri"/>
          <w:color w:val="000000"/>
          <w:lang w:val="fr-CA"/>
        </w:rPr>
        <w:t xml:space="preserve">, Leonardo. “Image Segmentation.” </w:t>
      </w:r>
      <w:proofErr w:type="spellStart"/>
      <w:r w:rsidRPr="009E1708">
        <w:rPr>
          <w:rFonts w:ascii="Calibri" w:eastAsia="Times New Roman" w:hAnsi="Calibri" w:cs="Calibri"/>
          <w:color w:val="000000"/>
          <w:lang w:val="fr-CA"/>
        </w:rPr>
        <w:t>Artificial</w:t>
      </w:r>
      <w:proofErr w:type="spellEnd"/>
      <w:r w:rsidRPr="009E1708">
        <w:rPr>
          <w:rFonts w:ascii="Calibri" w:eastAsia="Times New Roman" w:hAnsi="Calibri" w:cs="Calibri"/>
          <w:color w:val="000000"/>
          <w:lang w:val="fr-CA"/>
        </w:rPr>
        <w:t xml:space="preserve"> Intelligence,</w:t>
      </w:r>
      <w:r w:rsidRPr="009E1708">
        <w:rPr>
          <w:rFonts w:ascii="Calibri" w:eastAsia="Times New Roman" w:hAnsi="Calibri" w:cs="Calibri"/>
          <w:i/>
          <w:iCs/>
          <w:color w:val="353744"/>
          <w:lang w:val="fr-CA"/>
        </w:rPr>
        <w:t xml:space="preserve"> </w:t>
      </w:r>
      <w:hyperlink r:id="rId6" w:history="1">
        <w:r w:rsidRPr="009E1708">
          <w:rPr>
            <w:rStyle w:val="Hyperlink"/>
            <w:rFonts w:ascii="Calibri" w:eastAsia="Times New Roman" w:hAnsi="Calibri" w:cs="Calibri"/>
            <w:lang w:val="fr-CA"/>
          </w:rPr>
          <w:t>leonardoaraujosantos.gitbooks.io/artificial-inteligence/content/image_segmentation.html</w:t>
        </w:r>
      </w:hyperlink>
      <w:r w:rsidRPr="009E1708">
        <w:rPr>
          <w:rFonts w:ascii="Calibri" w:eastAsia="Times New Roman" w:hAnsi="Calibri" w:cs="Calibri"/>
          <w:color w:val="353744"/>
          <w:lang w:val="fr-CA"/>
        </w:rPr>
        <w:t>.</w:t>
      </w:r>
    </w:p>
    <w:p w14:paraId="7534471D" w14:textId="77777777" w:rsidR="00660ECC" w:rsidRDefault="00660ECC" w:rsidP="008F631D">
      <w:pPr>
        <w:spacing w:before="200" w:line="276" w:lineRule="auto"/>
        <w:ind w:left="567" w:hanging="567"/>
        <w:rPr>
          <w:rFonts w:ascii="Calibri" w:eastAsia="Times New Roman" w:hAnsi="Calibri" w:cs="Calibri"/>
          <w:color w:val="000000"/>
        </w:rPr>
      </w:pPr>
      <w:proofErr w:type="spellStart"/>
      <w:r w:rsidRPr="008F631D">
        <w:rPr>
          <w:rFonts w:ascii="Calibri" w:eastAsia="Times New Roman" w:hAnsi="Calibri" w:cs="Calibri"/>
          <w:color w:val="000000"/>
        </w:rPr>
        <w:t>Arteta</w:t>
      </w:r>
      <w:proofErr w:type="spellEnd"/>
      <w:r w:rsidRPr="008F631D">
        <w:rPr>
          <w:rFonts w:ascii="Calibri" w:eastAsia="Times New Roman" w:hAnsi="Calibri" w:cs="Calibri"/>
          <w:color w:val="000000"/>
        </w:rPr>
        <w:t xml:space="preserve">, Carlos et al. "Learning to Detect Cells Using Non-Overlapping Extremal Regions." </w:t>
      </w:r>
      <w:r w:rsidRPr="005B4C2E">
        <w:rPr>
          <w:rFonts w:ascii="Calibri" w:eastAsia="Times New Roman" w:hAnsi="Calibri" w:cs="Calibri"/>
          <w:i/>
          <w:iCs/>
          <w:color w:val="000000"/>
        </w:rPr>
        <w:t>Medical Image Computing and Computer-Assisted Intervention – MICCAI 2012</w:t>
      </w:r>
      <w:r w:rsidRPr="008F631D">
        <w:rPr>
          <w:rFonts w:ascii="Calibri" w:eastAsia="Times New Roman" w:hAnsi="Calibri" w:cs="Calibri"/>
          <w:color w:val="000000"/>
        </w:rPr>
        <w:t xml:space="preserve">, edited by Nicholas </w:t>
      </w:r>
      <w:proofErr w:type="spellStart"/>
      <w:r w:rsidRPr="008F631D">
        <w:rPr>
          <w:rFonts w:ascii="Calibri" w:eastAsia="Times New Roman" w:hAnsi="Calibri" w:cs="Calibri"/>
          <w:color w:val="000000"/>
        </w:rPr>
        <w:t>Ayache</w:t>
      </w:r>
      <w:proofErr w:type="spellEnd"/>
      <w:r w:rsidRPr="008F631D">
        <w:rPr>
          <w:rFonts w:ascii="Calibri" w:eastAsia="Times New Roman" w:hAnsi="Calibri" w:cs="Calibri"/>
          <w:color w:val="000000"/>
        </w:rPr>
        <w:t xml:space="preserve"> et al., Springer Berlin Heidelberg, 2012, pp. 348-356.</w:t>
      </w:r>
    </w:p>
    <w:p w14:paraId="719912F3" w14:textId="77777777" w:rsidR="00660ECC" w:rsidRPr="00B308C0" w:rsidRDefault="00660ECC" w:rsidP="00002C25">
      <w:pPr>
        <w:spacing w:before="200" w:line="276" w:lineRule="auto"/>
        <w:ind w:left="567" w:hanging="567"/>
        <w:rPr>
          <w:rFonts w:ascii="Calibri" w:eastAsia="Times New Roman" w:hAnsi="Calibri" w:cs="Calibri"/>
          <w:color w:val="353744"/>
        </w:rPr>
      </w:pPr>
      <w:proofErr w:type="spellStart"/>
      <w:r w:rsidRPr="00002C25">
        <w:rPr>
          <w:rFonts w:ascii="Calibri" w:eastAsia="Times New Roman" w:hAnsi="Calibri" w:cs="Calibri"/>
          <w:color w:val="353744"/>
          <w:lang w:val="en-US"/>
        </w:rPr>
        <w:t>Janowczyk</w:t>
      </w:r>
      <w:proofErr w:type="spellEnd"/>
      <w:r w:rsidRPr="00002C25">
        <w:rPr>
          <w:rFonts w:ascii="Calibri" w:eastAsia="Times New Roman" w:hAnsi="Calibri" w:cs="Calibri"/>
          <w:color w:val="353744"/>
          <w:lang w:val="en-US"/>
        </w:rPr>
        <w:t xml:space="preserve">, Andrew and Anant </w:t>
      </w:r>
      <w:proofErr w:type="spellStart"/>
      <w:r w:rsidRPr="00002C25">
        <w:rPr>
          <w:rFonts w:ascii="Calibri" w:eastAsia="Times New Roman" w:hAnsi="Calibri" w:cs="Calibri"/>
          <w:color w:val="353744"/>
          <w:lang w:val="en-US"/>
        </w:rPr>
        <w:t>Madabhushi</w:t>
      </w:r>
      <w:proofErr w:type="spellEnd"/>
      <w:r w:rsidRPr="00002C25">
        <w:rPr>
          <w:rFonts w:ascii="Calibri" w:eastAsia="Times New Roman" w:hAnsi="Calibri" w:cs="Calibri"/>
          <w:color w:val="353744"/>
          <w:lang w:val="en-US"/>
        </w:rPr>
        <w:t xml:space="preserve">. "Deep Learning for Digital Pathology Image Analysis: A Comprehensive Tutorial with Selected Use Cases." </w:t>
      </w:r>
      <w:r w:rsidRPr="00002C25">
        <w:rPr>
          <w:rFonts w:ascii="Calibri" w:eastAsia="Times New Roman" w:hAnsi="Calibri" w:cs="Calibri"/>
          <w:i/>
          <w:iCs/>
          <w:color w:val="353744"/>
          <w:lang w:val="en-US"/>
        </w:rPr>
        <w:t>Journal of Pathology Informatics</w:t>
      </w:r>
      <w:r w:rsidRPr="00002C25">
        <w:rPr>
          <w:rFonts w:ascii="Calibri" w:eastAsia="Times New Roman" w:hAnsi="Calibri" w:cs="Calibri"/>
          <w:color w:val="353744"/>
          <w:lang w:val="en-US"/>
        </w:rPr>
        <w:t>, vol. 7, no. 1, 2016, pp. 29-29, doi:10.4103/2153-3539.186902.</w:t>
      </w:r>
    </w:p>
    <w:p w14:paraId="1878F861" w14:textId="77777777" w:rsidR="00660ECC" w:rsidRDefault="00660ECC" w:rsidP="008F631D">
      <w:pPr>
        <w:spacing w:before="200" w:line="276" w:lineRule="auto"/>
        <w:ind w:left="567" w:hanging="567"/>
        <w:rPr>
          <w:rFonts w:ascii="Calibri" w:eastAsia="Times New Roman" w:hAnsi="Calibri" w:cs="Calibri"/>
          <w:color w:val="000000"/>
        </w:rPr>
      </w:pPr>
      <w:r w:rsidRPr="005E1A14">
        <w:rPr>
          <w:rFonts w:ascii="Calibri" w:eastAsia="Times New Roman" w:hAnsi="Calibri" w:cs="Calibri"/>
          <w:color w:val="000000"/>
          <w:lang w:val="en-US"/>
        </w:rPr>
        <w:t>Lacroix-</w:t>
      </w:r>
      <w:proofErr w:type="spellStart"/>
      <w:r w:rsidRPr="005E1A14">
        <w:rPr>
          <w:rFonts w:ascii="Calibri" w:eastAsia="Times New Roman" w:hAnsi="Calibri" w:cs="Calibri"/>
          <w:color w:val="000000"/>
          <w:lang w:val="en-US"/>
        </w:rPr>
        <w:t>Triki</w:t>
      </w:r>
      <w:proofErr w:type="spellEnd"/>
      <w:r w:rsidRPr="005E1A14">
        <w:rPr>
          <w:rFonts w:ascii="Calibri" w:eastAsia="Times New Roman" w:hAnsi="Calibri" w:cs="Calibri"/>
          <w:color w:val="000000"/>
          <w:lang w:val="en-US"/>
        </w:rPr>
        <w:t xml:space="preserve">, Magali et al. "High Inter-Observer Agreement in Immunohistochemical Evaluation of </w:t>
      </w:r>
      <w:r w:rsidRPr="008F631D">
        <w:rPr>
          <w:rFonts w:ascii="Calibri" w:eastAsia="Times New Roman" w:hAnsi="Calibri" w:cs="Calibri"/>
          <w:color w:val="000000"/>
          <w:lang w:val="en-US"/>
        </w:rPr>
        <w:t xml:space="preserve">HER-2/neu </w:t>
      </w:r>
      <w:r w:rsidRPr="005E1A14">
        <w:rPr>
          <w:rFonts w:ascii="Calibri" w:eastAsia="Times New Roman" w:hAnsi="Calibri" w:cs="Calibri"/>
          <w:color w:val="000000"/>
          <w:lang w:val="en-US"/>
        </w:rPr>
        <w:t xml:space="preserve">Expression in Breast Cancer: A </w:t>
      </w:r>
      <w:proofErr w:type="spellStart"/>
      <w:r w:rsidRPr="005E1A14">
        <w:rPr>
          <w:rFonts w:ascii="Calibri" w:eastAsia="Times New Roman" w:hAnsi="Calibri" w:cs="Calibri"/>
          <w:color w:val="000000"/>
          <w:lang w:val="en-US"/>
        </w:rPr>
        <w:t>Multicentre</w:t>
      </w:r>
      <w:proofErr w:type="spellEnd"/>
      <w:r w:rsidRPr="005E1A14">
        <w:rPr>
          <w:rFonts w:ascii="Calibri" w:eastAsia="Times New Roman" w:hAnsi="Calibri" w:cs="Calibri"/>
          <w:color w:val="000000"/>
          <w:lang w:val="en-US"/>
        </w:rPr>
        <w:t xml:space="preserve"> </w:t>
      </w:r>
      <w:proofErr w:type="spellStart"/>
      <w:r w:rsidRPr="005E1A14">
        <w:rPr>
          <w:rFonts w:ascii="Calibri" w:eastAsia="Times New Roman" w:hAnsi="Calibri" w:cs="Calibri"/>
          <w:color w:val="000000"/>
          <w:lang w:val="en-US"/>
        </w:rPr>
        <w:t>Gefpics</w:t>
      </w:r>
      <w:proofErr w:type="spellEnd"/>
      <w:r w:rsidRPr="005E1A14">
        <w:rPr>
          <w:rFonts w:ascii="Calibri" w:eastAsia="Times New Roman" w:hAnsi="Calibri" w:cs="Calibri"/>
          <w:color w:val="000000"/>
          <w:lang w:val="en-US"/>
        </w:rPr>
        <w:t xml:space="preserve"> Study." </w:t>
      </w:r>
      <w:r w:rsidRPr="005E1A14">
        <w:rPr>
          <w:rFonts w:ascii="Calibri" w:eastAsia="Times New Roman" w:hAnsi="Calibri" w:cs="Calibri"/>
          <w:i/>
          <w:iCs/>
          <w:color w:val="000000"/>
          <w:lang w:val="en-US"/>
        </w:rPr>
        <w:t>European Journal of Cancer</w:t>
      </w:r>
      <w:r w:rsidRPr="005E1A14">
        <w:rPr>
          <w:rFonts w:ascii="Calibri" w:eastAsia="Times New Roman" w:hAnsi="Calibri" w:cs="Calibri"/>
          <w:color w:val="000000"/>
          <w:lang w:val="en-US"/>
        </w:rPr>
        <w:t>, vol. 42, no. 17, 2006, pp. 2946-2953, doi:10.1016/j.ejca.2006.06.020.</w:t>
      </w:r>
    </w:p>
    <w:p w14:paraId="73DD5DB4" w14:textId="77777777" w:rsidR="00660ECC" w:rsidRDefault="00660ECC" w:rsidP="005B4C2E">
      <w:pPr>
        <w:spacing w:before="200" w:line="276" w:lineRule="auto"/>
        <w:ind w:left="567" w:hanging="567"/>
        <w:rPr>
          <w:rFonts w:ascii="Calibri" w:eastAsia="Times New Roman" w:hAnsi="Calibri" w:cs="Calibri"/>
          <w:color w:val="000000"/>
        </w:rPr>
      </w:pPr>
      <w:proofErr w:type="spellStart"/>
      <w:r w:rsidRPr="005B4C2E">
        <w:rPr>
          <w:rFonts w:ascii="Calibri" w:eastAsia="Times New Roman" w:hAnsi="Calibri" w:cs="Calibri"/>
          <w:color w:val="000000"/>
        </w:rPr>
        <w:t>Mualla</w:t>
      </w:r>
      <w:proofErr w:type="spellEnd"/>
      <w:r w:rsidRPr="005B4C2E">
        <w:rPr>
          <w:rFonts w:ascii="Calibri" w:eastAsia="Times New Roman" w:hAnsi="Calibri" w:cs="Calibri"/>
          <w:color w:val="000000"/>
        </w:rPr>
        <w:t xml:space="preserve">, Firas et al. "Automatic Cell Detection in Bright-Field Microscope Images Using Sift, Random Forests, and Hierarchical Clustering." </w:t>
      </w:r>
      <w:r w:rsidRPr="005B4C2E">
        <w:rPr>
          <w:rFonts w:ascii="Calibri" w:eastAsia="Times New Roman" w:hAnsi="Calibri" w:cs="Calibri"/>
          <w:i/>
          <w:iCs/>
          <w:color w:val="000000"/>
        </w:rPr>
        <w:t>IEEE transactions on medical imaging</w:t>
      </w:r>
      <w:r w:rsidRPr="005B4C2E">
        <w:rPr>
          <w:rFonts w:ascii="Calibri" w:eastAsia="Times New Roman" w:hAnsi="Calibri" w:cs="Calibri"/>
          <w:color w:val="000000"/>
        </w:rPr>
        <w:t>, vol. 32, 2013, doi:10.1109/TMI.2013.2280380.</w:t>
      </w:r>
    </w:p>
    <w:p w14:paraId="0E60B2A3" w14:textId="77777777" w:rsidR="00660ECC" w:rsidRDefault="00660ECC" w:rsidP="008F631D">
      <w:pPr>
        <w:spacing w:before="200" w:line="276" w:lineRule="auto"/>
        <w:ind w:left="567" w:hanging="567"/>
        <w:rPr>
          <w:rFonts w:ascii="Calibri" w:eastAsia="Times New Roman" w:hAnsi="Calibri" w:cs="Calibri"/>
          <w:color w:val="000000"/>
        </w:rPr>
      </w:pPr>
      <w:r w:rsidRPr="008F631D">
        <w:rPr>
          <w:rFonts w:ascii="Calibri" w:eastAsia="Times New Roman" w:hAnsi="Calibri" w:cs="Calibri"/>
          <w:color w:val="000000"/>
        </w:rPr>
        <w:t xml:space="preserve">Pham, B. et al. "Cell Counting and Segmentation of Immunohistochemical Images in the Spinal Cord: Comparing Deep Learning and Traditional Approaches." </w:t>
      </w:r>
      <w:r w:rsidRPr="005B4C2E">
        <w:rPr>
          <w:rFonts w:ascii="Calibri" w:eastAsia="Times New Roman" w:hAnsi="Calibri" w:cs="Calibri"/>
          <w:i/>
          <w:iCs/>
          <w:color w:val="000000"/>
        </w:rPr>
        <w:t>2018 40th Annual International Conference of the IEEE Engineering in Medicine and Biology Society (EMBC)</w:t>
      </w:r>
      <w:r w:rsidRPr="008F631D">
        <w:rPr>
          <w:rFonts w:ascii="Calibri" w:eastAsia="Times New Roman" w:hAnsi="Calibri" w:cs="Calibri"/>
          <w:color w:val="000000"/>
        </w:rPr>
        <w:t>, 18-21 July 2018, pp. 842-845. doi:10.1109/EMBC.2018.8512442.</w:t>
      </w:r>
    </w:p>
    <w:p w14:paraId="2EB1CE97" w14:textId="77777777" w:rsidR="00660ECC" w:rsidRDefault="00660ECC" w:rsidP="00002C25">
      <w:pPr>
        <w:spacing w:before="200" w:line="276" w:lineRule="auto"/>
        <w:ind w:left="567" w:hanging="567"/>
        <w:rPr>
          <w:rFonts w:ascii="Calibri" w:eastAsia="Times New Roman" w:hAnsi="Calibri" w:cs="Calibri"/>
          <w:color w:val="353744"/>
        </w:rPr>
      </w:pPr>
      <w:proofErr w:type="spellStart"/>
      <w:r w:rsidRPr="001D2D4B">
        <w:rPr>
          <w:rFonts w:ascii="Calibri" w:eastAsia="Times New Roman" w:hAnsi="Calibri" w:cs="Calibri"/>
          <w:color w:val="353744"/>
          <w:lang w:val="en-US"/>
        </w:rPr>
        <w:lastRenderedPageBreak/>
        <w:t>Ronneberger</w:t>
      </w:r>
      <w:proofErr w:type="spellEnd"/>
      <w:r w:rsidRPr="001D2D4B">
        <w:rPr>
          <w:rFonts w:ascii="Calibri" w:eastAsia="Times New Roman" w:hAnsi="Calibri" w:cs="Calibri"/>
          <w:color w:val="353744"/>
          <w:lang w:val="en-US"/>
        </w:rPr>
        <w:t xml:space="preserve">, Olaf et al. "U-Net: Convolutional Networks for Biomedical Image Segmentation." </w:t>
      </w:r>
      <w:r w:rsidRPr="001D2D4B">
        <w:rPr>
          <w:rFonts w:ascii="Calibri" w:eastAsia="Times New Roman" w:hAnsi="Calibri" w:cs="Calibri"/>
          <w:i/>
          <w:iCs/>
          <w:color w:val="353744"/>
          <w:lang w:val="en-US"/>
        </w:rPr>
        <w:t>Medical Image Computing and Computer-Assisted Intervention – MICCAI 2015</w:t>
      </w:r>
      <w:r w:rsidRPr="001D2D4B">
        <w:rPr>
          <w:rFonts w:ascii="Calibri" w:eastAsia="Times New Roman" w:hAnsi="Calibri" w:cs="Calibri"/>
          <w:color w:val="353744"/>
          <w:lang w:val="en-US"/>
        </w:rPr>
        <w:t xml:space="preserve">, edited by Nassir </w:t>
      </w:r>
      <w:proofErr w:type="spellStart"/>
      <w:r w:rsidRPr="001D2D4B">
        <w:rPr>
          <w:rFonts w:ascii="Calibri" w:eastAsia="Times New Roman" w:hAnsi="Calibri" w:cs="Calibri"/>
          <w:color w:val="353744"/>
          <w:lang w:val="en-US"/>
        </w:rPr>
        <w:t>Navab</w:t>
      </w:r>
      <w:proofErr w:type="spellEnd"/>
      <w:r w:rsidRPr="001D2D4B">
        <w:rPr>
          <w:rFonts w:ascii="Calibri" w:eastAsia="Times New Roman" w:hAnsi="Calibri" w:cs="Calibri"/>
          <w:color w:val="353744"/>
          <w:lang w:val="en-US"/>
        </w:rPr>
        <w:t xml:space="preserve"> et al., Springer International Publishing, 2015, pp. 234-241.</w:t>
      </w:r>
      <w:r w:rsidRPr="001D2D4B">
        <w:rPr>
          <w:rFonts w:ascii="Calibri" w:eastAsia="Times New Roman" w:hAnsi="Calibri" w:cs="Calibri"/>
          <w:color w:val="353744"/>
        </w:rPr>
        <w:t xml:space="preserve"> </w:t>
      </w:r>
    </w:p>
    <w:p w14:paraId="764F333F" w14:textId="77777777" w:rsidR="00660ECC" w:rsidRDefault="00660ECC" w:rsidP="001D2D4B">
      <w:pPr>
        <w:spacing w:before="200" w:line="276" w:lineRule="auto"/>
        <w:ind w:left="567" w:hanging="567"/>
        <w:rPr>
          <w:rFonts w:ascii="Calibri" w:eastAsia="Times New Roman" w:hAnsi="Calibri" w:cs="Calibri"/>
          <w:color w:val="353744"/>
        </w:rPr>
      </w:pPr>
      <w:proofErr w:type="spellStart"/>
      <w:r w:rsidRPr="001D2D4B">
        <w:rPr>
          <w:rFonts w:ascii="Calibri" w:eastAsia="Times New Roman" w:hAnsi="Calibri" w:cs="Calibri"/>
          <w:color w:val="353744"/>
          <w:lang w:val="en-US"/>
        </w:rPr>
        <w:t>Sheikhzadeh</w:t>
      </w:r>
      <w:proofErr w:type="spellEnd"/>
      <w:r w:rsidRPr="001D2D4B">
        <w:rPr>
          <w:rFonts w:ascii="Calibri" w:eastAsia="Times New Roman" w:hAnsi="Calibri" w:cs="Calibri"/>
          <w:color w:val="353744"/>
          <w:lang w:val="en-US"/>
        </w:rPr>
        <w:t xml:space="preserve">, </w:t>
      </w:r>
      <w:proofErr w:type="spellStart"/>
      <w:r w:rsidRPr="001D2D4B">
        <w:rPr>
          <w:rFonts w:ascii="Calibri" w:eastAsia="Times New Roman" w:hAnsi="Calibri" w:cs="Calibri"/>
          <w:color w:val="353744"/>
          <w:lang w:val="en-US"/>
        </w:rPr>
        <w:t>Fahime</w:t>
      </w:r>
      <w:proofErr w:type="spellEnd"/>
      <w:r w:rsidRPr="001D2D4B">
        <w:rPr>
          <w:rFonts w:ascii="Calibri" w:eastAsia="Times New Roman" w:hAnsi="Calibri" w:cs="Calibri"/>
          <w:color w:val="353744"/>
          <w:lang w:val="en-US"/>
        </w:rPr>
        <w:t xml:space="preserve"> et al. "Automatic Labeling of Molecular Biomarkers of Immunohistochemistry Images Using Fully Convolutional Networks." </w:t>
      </w:r>
      <w:r w:rsidRPr="001D2D4B">
        <w:rPr>
          <w:rFonts w:ascii="Calibri" w:eastAsia="Times New Roman" w:hAnsi="Calibri" w:cs="Calibri"/>
          <w:i/>
          <w:iCs/>
          <w:color w:val="353744"/>
          <w:lang w:val="en-US"/>
        </w:rPr>
        <w:t>PLOS ONE</w:t>
      </w:r>
      <w:r w:rsidRPr="001D2D4B">
        <w:rPr>
          <w:rFonts w:ascii="Calibri" w:eastAsia="Times New Roman" w:hAnsi="Calibri" w:cs="Calibri"/>
          <w:color w:val="353744"/>
          <w:lang w:val="en-US"/>
        </w:rPr>
        <w:t>, vol. 13, no. 1, 2018, doi:10.1371/journal.pone.0190783.</w:t>
      </w:r>
      <w:r w:rsidRPr="001D2D4B">
        <w:rPr>
          <w:rFonts w:ascii="Calibri" w:eastAsia="Times New Roman" w:hAnsi="Calibri" w:cs="Calibri"/>
          <w:color w:val="353744"/>
        </w:rPr>
        <w:t xml:space="preserve"> </w:t>
      </w:r>
    </w:p>
    <w:p w14:paraId="576DE129" w14:textId="77777777" w:rsidR="00660ECC" w:rsidRDefault="00660ECC" w:rsidP="00AF0866">
      <w:pPr>
        <w:spacing w:before="200" w:line="276" w:lineRule="auto"/>
        <w:ind w:left="567" w:hanging="567"/>
        <w:rPr>
          <w:rFonts w:ascii="Calibri" w:eastAsia="Times New Roman" w:hAnsi="Calibri" w:cs="Calibri"/>
          <w:color w:val="000000"/>
        </w:rPr>
      </w:pPr>
      <w:proofErr w:type="spellStart"/>
      <w:r w:rsidRPr="005B4C2E">
        <w:rPr>
          <w:rFonts w:ascii="Calibri" w:eastAsia="Times New Roman" w:hAnsi="Calibri" w:cs="Calibri"/>
          <w:color w:val="353744"/>
        </w:rPr>
        <w:t>Swiderska</w:t>
      </w:r>
      <w:proofErr w:type="spellEnd"/>
      <w:r w:rsidRPr="005B4C2E">
        <w:rPr>
          <w:rFonts w:ascii="Calibri" w:eastAsia="Times New Roman" w:hAnsi="Calibri" w:cs="Calibri"/>
          <w:color w:val="353744"/>
        </w:rPr>
        <w:t xml:space="preserve">, </w:t>
      </w:r>
      <w:proofErr w:type="spellStart"/>
      <w:r w:rsidRPr="005B4C2E">
        <w:rPr>
          <w:rFonts w:ascii="Calibri" w:eastAsia="Times New Roman" w:hAnsi="Calibri" w:cs="Calibri"/>
          <w:color w:val="353744"/>
        </w:rPr>
        <w:t>Zaneta</w:t>
      </w:r>
      <w:proofErr w:type="spellEnd"/>
      <w:r w:rsidRPr="005B4C2E">
        <w:rPr>
          <w:rFonts w:ascii="Calibri" w:eastAsia="Times New Roman" w:hAnsi="Calibri" w:cs="Calibri"/>
          <w:color w:val="353744"/>
        </w:rPr>
        <w:t xml:space="preserve"> et al. </w:t>
      </w:r>
      <w:r>
        <w:rPr>
          <w:rFonts w:ascii="Calibri" w:eastAsia="Times New Roman" w:hAnsi="Calibri" w:cs="Calibri"/>
          <w:color w:val="353744"/>
        </w:rPr>
        <w:t>“</w:t>
      </w:r>
      <w:r w:rsidRPr="005B4C2E">
        <w:rPr>
          <w:rFonts w:ascii="Calibri" w:eastAsia="Times New Roman" w:hAnsi="Calibri" w:cs="Calibri"/>
          <w:color w:val="353744"/>
        </w:rPr>
        <w:t>Convolutional Neural Networks for Lymphocyte Detection in Immunohistochemically Stained Whole-Slide Images.</w:t>
      </w:r>
      <w:r>
        <w:rPr>
          <w:rFonts w:ascii="Calibri" w:eastAsia="Times New Roman" w:hAnsi="Calibri" w:cs="Calibri"/>
          <w:color w:val="353744"/>
        </w:rPr>
        <w:t>”</w:t>
      </w:r>
      <w:r w:rsidRPr="005B4C2E">
        <w:rPr>
          <w:rFonts w:ascii="Calibri" w:eastAsia="Times New Roman" w:hAnsi="Calibri" w:cs="Calibri"/>
          <w:color w:val="353744"/>
        </w:rPr>
        <w:t xml:space="preserve"> </w:t>
      </w:r>
      <w:r w:rsidRPr="00ED51FC">
        <w:rPr>
          <w:rFonts w:ascii="Calibri" w:eastAsia="Times New Roman" w:hAnsi="Calibri" w:cs="Calibri"/>
          <w:i/>
          <w:iCs/>
          <w:color w:val="353744"/>
        </w:rPr>
        <w:t>1st Conference on Medical Imaging with Deep Learning (MIDL 2018)</w:t>
      </w:r>
      <w:r w:rsidRPr="00ED51FC">
        <w:rPr>
          <w:rFonts w:ascii="Calibri" w:eastAsia="Times New Roman" w:hAnsi="Calibri" w:cs="Calibri"/>
          <w:color w:val="353744"/>
        </w:rPr>
        <w:t xml:space="preserve">, </w:t>
      </w:r>
      <w:r w:rsidRPr="005B4C2E">
        <w:rPr>
          <w:rFonts w:ascii="Calibri" w:eastAsia="Times New Roman" w:hAnsi="Calibri" w:cs="Calibri"/>
          <w:color w:val="353744"/>
        </w:rPr>
        <w:t>2018</w:t>
      </w:r>
      <w:r>
        <w:rPr>
          <w:rFonts w:ascii="Calibri" w:eastAsia="Times New Roman" w:hAnsi="Calibri" w:cs="Calibri"/>
          <w:color w:val="353744"/>
        </w:rPr>
        <w:t xml:space="preserve">, </w:t>
      </w:r>
      <w:hyperlink r:id="rId7" w:history="1">
        <w:r w:rsidRPr="002D7687">
          <w:rPr>
            <w:rStyle w:val="Hyperlink"/>
            <w:rFonts w:ascii="Calibri" w:eastAsia="Times New Roman" w:hAnsi="Calibri" w:cs="Calibri"/>
          </w:rPr>
          <w:t>openreview.net/</w:t>
        </w:r>
        <w:proofErr w:type="spellStart"/>
        <w:r w:rsidRPr="002D7687">
          <w:rPr>
            <w:rStyle w:val="Hyperlink"/>
            <w:rFonts w:ascii="Calibri" w:eastAsia="Times New Roman" w:hAnsi="Calibri" w:cs="Calibri"/>
          </w:rPr>
          <w:t>pdf?id</w:t>
        </w:r>
        <w:proofErr w:type="spellEnd"/>
        <w:r w:rsidRPr="002D7687">
          <w:rPr>
            <w:rStyle w:val="Hyperlink"/>
            <w:rFonts w:ascii="Calibri" w:eastAsia="Times New Roman" w:hAnsi="Calibri" w:cs="Calibri"/>
          </w:rPr>
          <w:t>=rk0xLisiM</w:t>
        </w:r>
      </w:hyperlink>
      <w:r>
        <w:rPr>
          <w:rFonts w:ascii="Calibri" w:eastAsia="Times New Roman" w:hAnsi="Calibri" w:cs="Calibri"/>
          <w:color w:val="353744"/>
        </w:rPr>
        <w:t>.</w:t>
      </w:r>
    </w:p>
    <w:p w14:paraId="2D63C3AD" w14:textId="77777777" w:rsidR="00660ECC" w:rsidRDefault="00660ECC" w:rsidP="001D2D4B">
      <w:pPr>
        <w:spacing w:before="200" w:line="276" w:lineRule="auto"/>
        <w:ind w:left="567" w:hanging="567"/>
        <w:rPr>
          <w:rFonts w:ascii="Calibri" w:eastAsia="Times New Roman" w:hAnsi="Calibri" w:cs="Calibri"/>
          <w:color w:val="353744"/>
        </w:rPr>
      </w:pPr>
      <w:proofErr w:type="spellStart"/>
      <w:r w:rsidRPr="001D2D4B">
        <w:rPr>
          <w:rFonts w:ascii="Calibri" w:eastAsia="Times New Roman" w:hAnsi="Calibri" w:cs="Calibri"/>
          <w:color w:val="353744"/>
          <w:lang w:val="en-US"/>
        </w:rPr>
        <w:t>Xie</w:t>
      </w:r>
      <w:proofErr w:type="spellEnd"/>
      <w:r w:rsidRPr="001D2D4B">
        <w:rPr>
          <w:rFonts w:ascii="Calibri" w:eastAsia="Times New Roman" w:hAnsi="Calibri" w:cs="Calibri"/>
          <w:color w:val="353744"/>
          <w:lang w:val="en-US"/>
        </w:rPr>
        <w:t xml:space="preserve">, </w:t>
      </w:r>
      <w:proofErr w:type="spellStart"/>
      <w:r w:rsidRPr="001D2D4B">
        <w:rPr>
          <w:rFonts w:ascii="Calibri" w:eastAsia="Times New Roman" w:hAnsi="Calibri" w:cs="Calibri"/>
          <w:color w:val="353744"/>
          <w:lang w:val="en-US"/>
        </w:rPr>
        <w:t>Weidi</w:t>
      </w:r>
      <w:proofErr w:type="spellEnd"/>
      <w:r w:rsidRPr="001D2D4B">
        <w:rPr>
          <w:rFonts w:ascii="Calibri" w:eastAsia="Times New Roman" w:hAnsi="Calibri" w:cs="Calibri"/>
          <w:color w:val="353744"/>
          <w:lang w:val="en-US"/>
        </w:rPr>
        <w:t xml:space="preserve"> et al. "Microscopy Cell Counting and Detection with Fully Convolutional Regression Networks." </w:t>
      </w:r>
      <w:r w:rsidRPr="001D2D4B">
        <w:rPr>
          <w:rFonts w:ascii="Calibri" w:eastAsia="Times New Roman" w:hAnsi="Calibri" w:cs="Calibri"/>
          <w:i/>
          <w:iCs/>
          <w:color w:val="353744"/>
          <w:lang w:val="en-US"/>
        </w:rPr>
        <w:t>Computer Methods in Biomechanics and Biomedical Engineering: Imaging &amp; Visualization</w:t>
      </w:r>
      <w:r w:rsidRPr="001D2D4B">
        <w:rPr>
          <w:rFonts w:ascii="Calibri" w:eastAsia="Times New Roman" w:hAnsi="Calibri" w:cs="Calibri"/>
          <w:color w:val="353744"/>
          <w:lang w:val="en-US"/>
        </w:rPr>
        <w:t>, vol. 6, no. 3, 2018, pp. 283-292, doi:10.1080/21681163.2016.1149104.</w:t>
      </w:r>
    </w:p>
    <w:sectPr w:rsidR="00660ECC" w:rsidSect="00852E8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C5F86"/>
    <w:multiLevelType w:val="multilevel"/>
    <w:tmpl w:val="A7969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06551"/>
    <w:multiLevelType w:val="multilevel"/>
    <w:tmpl w:val="4E1C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2AB0F90"/>
    <w:multiLevelType w:val="multilevel"/>
    <w:tmpl w:val="738E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my Hynes">
    <w15:presenceInfo w15:providerId="AD" w15:userId="S::amy.hynes@mail.mcgill.ca::8c5f0497-3a01-4cdd-b47e-90157922c6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8C0"/>
    <w:rsid w:val="00002C25"/>
    <w:rsid w:val="000A1559"/>
    <w:rsid w:val="001864ED"/>
    <w:rsid w:val="001D2D4B"/>
    <w:rsid w:val="00242F38"/>
    <w:rsid w:val="00334326"/>
    <w:rsid w:val="004A7BBF"/>
    <w:rsid w:val="005264C9"/>
    <w:rsid w:val="005B4C2E"/>
    <w:rsid w:val="005E1A14"/>
    <w:rsid w:val="00660ECC"/>
    <w:rsid w:val="00673AEA"/>
    <w:rsid w:val="0085282F"/>
    <w:rsid w:val="00852E85"/>
    <w:rsid w:val="00855275"/>
    <w:rsid w:val="00892DED"/>
    <w:rsid w:val="008F631D"/>
    <w:rsid w:val="009D36C4"/>
    <w:rsid w:val="009E1708"/>
    <w:rsid w:val="00AB1463"/>
    <w:rsid w:val="00AF0866"/>
    <w:rsid w:val="00B308C0"/>
    <w:rsid w:val="00BF1F0A"/>
    <w:rsid w:val="00C10D50"/>
    <w:rsid w:val="00C36E31"/>
    <w:rsid w:val="00C37943"/>
    <w:rsid w:val="00C5461B"/>
    <w:rsid w:val="00D97C03"/>
    <w:rsid w:val="00ED51FC"/>
    <w:rsid w:val="00F403C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415EA1F"/>
  <w15:chartTrackingRefBased/>
  <w15:docId w15:val="{AC0FA769-96A9-D44B-9E81-4E895C18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308C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B308C0"/>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8F631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08C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B308C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308C0"/>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308C0"/>
  </w:style>
  <w:style w:type="character" w:styleId="Hyperlink">
    <w:name w:val="Hyperlink"/>
    <w:basedOn w:val="DefaultParagraphFont"/>
    <w:uiPriority w:val="99"/>
    <w:unhideWhenUsed/>
    <w:rsid w:val="00B308C0"/>
    <w:rPr>
      <w:color w:val="0000FF"/>
      <w:u w:val="single"/>
    </w:rPr>
  </w:style>
  <w:style w:type="character" w:styleId="UnresolvedMention">
    <w:name w:val="Unresolved Mention"/>
    <w:basedOn w:val="DefaultParagraphFont"/>
    <w:uiPriority w:val="99"/>
    <w:semiHidden/>
    <w:unhideWhenUsed/>
    <w:rsid w:val="005E1A14"/>
    <w:rPr>
      <w:color w:val="605E5C"/>
      <w:shd w:val="clear" w:color="auto" w:fill="E1DFDD"/>
    </w:rPr>
  </w:style>
  <w:style w:type="character" w:customStyle="1" w:styleId="Heading4Char">
    <w:name w:val="Heading 4 Char"/>
    <w:basedOn w:val="DefaultParagraphFont"/>
    <w:link w:val="Heading4"/>
    <w:uiPriority w:val="9"/>
    <w:semiHidden/>
    <w:rsid w:val="008F631D"/>
    <w:rPr>
      <w:rFonts w:asciiTheme="majorHAnsi" w:eastAsiaTheme="majorEastAsia" w:hAnsiTheme="majorHAnsi" w:cstheme="majorBidi"/>
      <w:i/>
      <w:iCs/>
      <w:color w:val="2F5496" w:themeColor="accent1" w:themeShade="BF"/>
    </w:rPr>
  </w:style>
  <w:style w:type="character" w:styleId="CommentReference">
    <w:name w:val="annotation reference"/>
    <w:basedOn w:val="DefaultParagraphFont"/>
    <w:uiPriority w:val="99"/>
    <w:semiHidden/>
    <w:unhideWhenUsed/>
    <w:rsid w:val="009E1708"/>
    <w:rPr>
      <w:sz w:val="16"/>
      <w:szCs w:val="16"/>
    </w:rPr>
  </w:style>
  <w:style w:type="paragraph" w:styleId="CommentText">
    <w:name w:val="annotation text"/>
    <w:basedOn w:val="Normal"/>
    <w:link w:val="CommentTextChar"/>
    <w:uiPriority w:val="99"/>
    <w:semiHidden/>
    <w:unhideWhenUsed/>
    <w:rsid w:val="009E1708"/>
    <w:rPr>
      <w:sz w:val="20"/>
      <w:szCs w:val="20"/>
    </w:rPr>
  </w:style>
  <w:style w:type="character" w:customStyle="1" w:styleId="CommentTextChar">
    <w:name w:val="Comment Text Char"/>
    <w:basedOn w:val="DefaultParagraphFont"/>
    <w:link w:val="CommentText"/>
    <w:uiPriority w:val="99"/>
    <w:semiHidden/>
    <w:rsid w:val="009E1708"/>
    <w:rPr>
      <w:sz w:val="20"/>
      <w:szCs w:val="20"/>
    </w:rPr>
  </w:style>
  <w:style w:type="paragraph" w:styleId="CommentSubject">
    <w:name w:val="annotation subject"/>
    <w:basedOn w:val="CommentText"/>
    <w:next w:val="CommentText"/>
    <w:link w:val="CommentSubjectChar"/>
    <w:uiPriority w:val="99"/>
    <w:semiHidden/>
    <w:unhideWhenUsed/>
    <w:rsid w:val="009E1708"/>
    <w:rPr>
      <w:b/>
      <w:bCs/>
    </w:rPr>
  </w:style>
  <w:style w:type="character" w:customStyle="1" w:styleId="CommentSubjectChar">
    <w:name w:val="Comment Subject Char"/>
    <w:basedOn w:val="CommentTextChar"/>
    <w:link w:val="CommentSubject"/>
    <w:uiPriority w:val="99"/>
    <w:semiHidden/>
    <w:rsid w:val="009E1708"/>
    <w:rPr>
      <w:b/>
      <w:bCs/>
      <w:sz w:val="20"/>
      <w:szCs w:val="20"/>
    </w:rPr>
  </w:style>
  <w:style w:type="paragraph" w:styleId="BalloonText">
    <w:name w:val="Balloon Text"/>
    <w:basedOn w:val="Normal"/>
    <w:link w:val="BalloonTextChar"/>
    <w:uiPriority w:val="99"/>
    <w:semiHidden/>
    <w:unhideWhenUsed/>
    <w:rsid w:val="009E170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170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0303">
      <w:bodyDiv w:val="1"/>
      <w:marLeft w:val="0"/>
      <w:marRight w:val="0"/>
      <w:marTop w:val="0"/>
      <w:marBottom w:val="0"/>
      <w:divBdr>
        <w:top w:val="none" w:sz="0" w:space="0" w:color="auto"/>
        <w:left w:val="none" w:sz="0" w:space="0" w:color="auto"/>
        <w:bottom w:val="none" w:sz="0" w:space="0" w:color="auto"/>
        <w:right w:val="none" w:sz="0" w:space="0" w:color="auto"/>
      </w:divBdr>
    </w:div>
    <w:div w:id="88896204">
      <w:bodyDiv w:val="1"/>
      <w:marLeft w:val="0"/>
      <w:marRight w:val="0"/>
      <w:marTop w:val="0"/>
      <w:marBottom w:val="0"/>
      <w:divBdr>
        <w:top w:val="none" w:sz="0" w:space="0" w:color="auto"/>
        <w:left w:val="none" w:sz="0" w:space="0" w:color="auto"/>
        <w:bottom w:val="none" w:sz="0" w:space="0" w:color="auto"/>
        <w:right w:val="none" w:sz="0" w:space="0" w:color="auto"/>
      </w:divBdr>
    </w:div>
    <w:div w:id="126707615">
      <w:bodyDiv w:val="1"/>
      <w:marLeft w:val="0"/>
      <w:marRight w:val="0"/>
      <w:marTop w:val="0"/>
      <w:marBottom w:val="0"/>
      <w:divBdr>
        <w:top w:val="none" w:sz="0" w:space="0" w:color="auto"/>
        <w:left w:val="none" w:sz="0" w:space="0" w:color="auto"/>
        <w:bottom w:val="none" w:sz="0" w:space="0" w:color="auto"/>
        <w:right w:val="none" w:sz="0" w:space="0" w:color="auto"/>
      </w:divBdr>
    </w:div>
    <w:div w:id="432943398">
      <w:bodyDiv w:val="1"/>
      <w:marLeft w:val="0"/>
      <w:marRight w:val="0"/>
      <w:marTop w:val="0"/>
      <w:marBottom w:val="0"/>
      <w:divBdr>
        <w:top w:val="none" w:sz="0" w:space="0" w:color="auto"/>
        <w:left w:val="none" w:sz="0" w:space="0" w:color="auto"/>
        <w:bottom w:val="none" w:sz="0" w:space="0" w:color="auto"/>
        <w:right w:val="none" w:sz="0" w:space="0" w:color="auto"/>
      </w:divBdr>
    </w:div>
    <w:div w:id="562839362">
      <w:bodyDiv w:val="1"/>
      <w:marLeft w:val="0"/>
      <w:marRight w:val="0"/>
      <w:marTop w:val="0"/>
      <w:marBottom w:val="0"/>
      <w:divBdr>
        <w:top w:val="none" w:sz="0" w:space="0" w:color="auto"/>
        <w:left w:val="none" w:sz="0" w:space="0" w:color="auto"/>
        <w:bottom w:val="none" w:sz="0" w:space="0" w:color="auto"/>
        <w:right w:val="none" w:sz="0" w:space="0" w:color="auto"/>
      </w:divBdr>
    </w:div>
    <w:div w:id="1640182799">
      <w:bodyDiv w:val="1"/>
      <w:marLeft w:val="0"/>
      <w:marRight w:val="0"/>
      <w:marTop w:val="0"/>
      <w:marBottom w:val="0"/>
      <w:divBdr>
        <w:top w:val="none" w:sz="0" w:space="0" w:color="auto"/>
        <w:left w:val="none" w:sz="0" w:space="0" w:color="auto"/>
        <w:bottom w:val="none" w:sz="0" w:space="0" w:color="auto"/>
        <w:right w:val="none" w:sz="0" w:space="0" w:color="auto"/>
      </w:divBdr>
    </w:div>
    <w:div w:id="1928076664">
      <w:bodyDiv w:val="1"/>
      <w:marLeft w:val="0"/>
      <w:marRight w:val="0"/>
      <w:marTop w:val="0"/>
      <w:marBottom w:val="0"/>
      <w:divBdr>
        <w:top w:val="none" w:sz="0" w:space="0" w:color="auto"/>
        <w:left w:val="none" w:sz="0" w:space="0" w:color="auto"/>
        <w:bottom w:val="none" w:sz="0" w:space="0" w:color="auto"/>
        <w:right w:val="none" w:sz="0" w:space="0" w:color="auto"/>
      </w:divBdr>
      <w:divsChild>
        <w:div w:id="1325546103">
          <w:marLeft w:val="0"/>
          <w:marRight w:val="0"/>
          <w:marTop w:val="0"/>
          <w:marBottom w:val="0"/>
          <w:divBdr>
            <w:top w:val="none" w:sz="0" w:space="0" w:color="auto"/>
            <w:left w:val="none" w:sz="0" w:space="0" w:color="auto"/>
            <w:bottom w:val="none" w:sz="0" w:space="0" w:color="auto"/>
            <w:right w:val="none" w:sz="0" w:space="0" w:color="auto"/>
          </w:divBdr>
          <w:divsChild>
            <w:div w:id="1566405338">
              <w:marLeft w:val="0"/>
              <w:marRight w:val="0"/>
              <w:marTop w:val="0"/>
              <w:marBottom w:val="0"/>
              <w:divBdr>
                <w:top w:val="none" w:sz="0" w:space="0" w:color="auto"/>
                <w:left w:val="none" w:sz="0" w:space="0" w:color="auto"/>
                <w:bottom w:val="none" w:sz="0" w:space="0" w:color="auto"/>
                <w:right w:val="none" w:sz="0" w:space="0" w:color="auto"/>
              </w:divBdr>
              <w:divsChild>
                <w:div w:id="30542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penreview.net/pdf?id=rk0xLisi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eonardoaraujosantos.gitbooks.io/artificial-inteligence/content/image_segmentation.html" TargetMode="External"/><Relationship Id="rId5" Type="http://schemas.openxmlformats.org/officeDocument/2006/relationships/hyperlink" Target="http://www.sinobiological.com/immunohistochemistry-ihc-antibody-brain-tissu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1818</Words>
  <Characters>10365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Hynes</dc:creator>
  <cp:keywords/>
  <dc:description/>
  <cp:lastModifiedBy>Amy Hynes</cp:lastModifiedBy>
  <cp:revision>10</cp:revision>
  <dcterms:created xsi:type="dcterms:W3CDTF">2019-10-30T17:14:00Z</dcterms:created>
  <dcterms:modified xsi:type="dcterms:W3CDTF">2019-11-01T18:16:00Z</dcterms:modified>
</cp:coreProperties>
</file>